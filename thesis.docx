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4DE" w:rsidRPr="00C25037" w:rsidRDefault="006C04DE" w:rsidP="0056210B">
      <w:pPr>
        <w:rPr>
          <w:rFonts w:ascii="Palatino Linotype" w:hAnsi="Palatino Linotype"/>
          <w:sz w:val="40"/>
          <w:szCs w:val="40"/>
          <w:rtl/>
        </w:rPr>
      </w:pPr>
      <w:r w:rsidRPr="00C25037">
        <w:rPr>
          <w:rFonts w:ascii="Palatino Linotype" w:hAnsi="Palatino Linotype"/>
          <w:sz w:val="40"/>
          <w:szCs w:val="40"/>
        </w:rPr>
        <w:t>Tel-Aviv University</w:t>
      </w:r>
    </w:p>
    <w:p w:rsidR="006C04DE" w:rsidRPr="00C25037" w:rsidRDefault="006C04DE" w:rsidP="0056210B">
      <w:pPr>
        <w:rPr>
          <w:rFonts w:ascii="Palatino Linotype" w:hAnsi="Palatino Linotype"/>
          <w:sz w:val="28"/>
          <w:szCs w:val="28"/>
          <w:rtl/>
        </w:rPr>
      </w:pPr>
      <w:r w:rsidRPr="00C25037">
        <w:rPr>
          <w:rFonts w:ascii="Palatino Linotype" w:hAnsi="Palatino Linotype"/>
          <w:sz w:val="28"/>
          <w:szCs w:val="28"/>
        </w:rPr>
        <w:t>The George S. Wise Faculty of Life Sciences</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 xml:space="preserve">The </w:t>
      </w:r>
      <w:proofErr w:type="spellStart"/>
      <w:r w:rsidRPr="00C25037">
        <w:rPr>
          <w:rFonts w:ascii="Palatino Linotype" w:hAnsi="Palatino Linotype" w:cs="Monotype Hadassah"/>
          <w:sz w:val="28"/>
          <w:szCs w:val="26"/>
        </w:rPr>
        <w:t>Smolarz</w:t>
      </w:r>
      <w:proofErr w:type="spellEnd"/>
      <w:r w:rsidRPr="00C25037">
        <w:rPr>
          <w:rFonts w:ascii="Palatino Linotype" w:hAnsi="Palatino Linotype" w:cs="Monotype Hadassah"/>
          <w:sz w:val="28"/>
          <w:szCs w:val="26"/>
        </w:rPr>
        <w:t xml:space="preserve"> Family Graduate School </w:t>
      </w:r>
      <w:r>
        <w:rPr>
          <w:rFonts w:ascii="Palatino Linotype" w:hAnsi="Palatino Linotype" w:cs="Monotype Hadassah"/>
          <w:sz w:val="28"/>
          <w:szCs w:val="26"/>
        </w:rPr>
        <w:t>and</w:t>
      </w:r>
    </w:p>
    <w:p w:rsidR="006C04DE" w:rsidRPr="00C25037" w:rsidRDefault="006C04DE" w:rsidP="0056210B">
      <w:pPr>
        <w:rPr>
          <w:rFonts w:ascii="Palatino Linotype" w:hAnsi="Palatino Linotype" w:cs="Monotype Hadassah"/>
          <w:sz w:val="28"/>
          <w:szCs w:val="26"/>
        </w:rPr>
      </w:pPr>
      <w:r w:rsidRPr="00C25037">
        <w:rPr>
          <w:rFonts w:ascii="Palatino Linotype" w:hAnsi="Palatino Linotype" w:cs="Monotype Hadassah"/>
          <w:sz w:val="28"/>
          <w:szCs w:val="26"/>
        </w:rPr>
        <w:t>The Department of Molecular Biology and Ecology of Plants</w:t>
      </w:r>
    </w:p>
    <w:p w:rsidR="006C04DE" w:rsidRPr="00C25037" w:rsidRDefault="006C04DE" w:rsidP="0056210B">
      <w:pPr>
        <w:rPr>
          <w:rFonts w:ascii="Palatino Linotype" w:hAnsi="Palatino Linotype" w:cs="Monotype Hadassah"/>
          <w:b/>
          <w:bCs/>
        </w:rPr>
      </w:pPr>
    </w:p>
    <w:p w:rsidR="006C04DE" w:rsidRDefault="006C04DE" w:rsidP="0056210B">
      <w:pPr>
        <w:rPr>
          <w:rFonts w:ascii="Palatino Linotype" w:hAnsi="Palatino Linotype"/>
          <w:sz w:val="40"/>
          <w:szCs w:val="40"/>
        </w:rPr>
      </w:pPr>
      <w:r w:rsidRPr="00C25037">
        <w:rPr>
          <w:rFonts w:ascii="Palatino Linotype" w:hAnsi="Palatino Linotype"/>
          <w:sz w:val="40"/>
          <w:szCs w:val="40"/>
        </w:rPr>
        <w:t>PhD thesis</w:t>
      </w:r>
    </w:p>
    <w:p w:rsidR="006C04DE" w:rsidRPr="00C25037" w:rsidRDefault="006C04DE" w:rsidP="0056210B">
      <w:pPr>
        <w:pBdr>
          <w:top w:val="single" w:sz="6" w:space="1" w:color="auto"/>
          <w:bottom w:val="single" w:sz="6" w:space="1" w:color="auto"/>
        </w:pBdr>
        <w:rPr>
          <w:rFonts w:ascii="Georgia" w:hAnsi="Georgia"/>
          <w:color w:val="17365D" w:themeColor="text2" w:themeShade="BF"/>
          <w:sz w:val="72"/>
          <w:szCs w:val="72"/>
        </w:rPr>
      </w:pP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r>
      <w:r w:rsidRPr="00C25037">
        <w:rPr>
          <w:rFonts w:ascii="Georgia" w:hAnsi="Georgia"/>
          <w:color w:val="17365D" w:themeColor="text2" w:themeShade="BF"/>
          <w:sz w:val="72"/>
          <w:szCs w:val="72"/>
        </w:rPr>
        <w:softHyphen/>
        <w:t>The Evolution of Stress-Induced Hypermutation: Causes and Consequences</w:t>
      </w:r>
    </w:p>
    <w:p w:rsidR="006C04DE" w:rsidRDefault="006C04DE" w:rsidP="0056210B">
      <w:pPr>
        <w:rPr>
          <w:rFonts w:ascii="Palatino Linotype" w:hAnsi="Palatino Linotype"/>
          <w:sz w:val="40"/>
          <w:szCs w:val="40"/>
        </w:rPr>
      </w:pPr>
    </w:p>
    <w:p w:rsidR="006C04DE" w:rsidRPr="00C25037" w:rsidRDefault="006C04DE" w:rsidP="0056210B">
      <w:pPr>
        <w:rPr>
          <w:rFonts w:ascii="Palatino Linotype" w:hAnsi="Palatino Linotype"/>
          <w:sz w:val="40"/>
          <w:szCs w:val="40"/>
        </w:rPr>
      </w:pPr>
      <w:proofErr w:type="gramStart"/>
      <w:r w:rsidRPr="00C25037">
        <w:rPr>
          <w:rFonts w:ascii="Palatino Linotype" w:hAnsi="Palatino Linotype"/>
          <w:sz w:val="40"/>
          <w:szCs w:val="40"/>
        </w:rPr>
        <w:t>by</w:t>
      </w:r>
      <w:proofErr w:type="gramEnd"/>
      <w:r w:rsidRPr="00C25037">
        <w:rPr>
          <w:rFonts w:ascii="Palatino Linotype" w:hAnsi="Palatino Linotype"/>
          <w:sz w:val="40"/>
          <w:szCs w:val="40"/>
        </w:rPr>
        <w:t xml:space="preserve"> Yoav Ram</w:t>
      </w:r>
    </w:p>
    <w:p w:rsidR="006C04DE" w:rsidRDefault="006C04DE" w:rsidP="0056210B">
      <w:pPr>
        <w:jc w:val="left"/>
        <w:rPr>
          <w:rFonts w:ascii="Palatino Linotype" w:hAnsi="Palatino Linotype"/>
          <w:sz w:val="32"/>
          <w:szCs w:val="32"/>
        </w:rPr>
      </w:pPr>
      <w:r w:rsidRPr="00C25037">
        <w:rPr>
          <w:rFonts w:ascii="Palatino Linotype" w:hAnsi="Palatino Linotype" w:cs="Monotype Hadassah"/>
          <w:noProof/>
        </w:rPr>
        <w:drawing>
          <wp:anchor distT="0" distB="0" distL="114300" distR="114300" simplePos="0" relativeHeight="251660288" behindDoc="0" locked="0" layoutInCell="1" allowOverlap="1" wp14:anchorId="6E366840" wp14:editId="384A5410">
            <wp:simplePos x="0" y="0"/>
            <wp:positionH relativeFrom="margin">
              <wp:posOffset>-7620</wp:posOffset>
            </wp:positionH>
            <wp:positionV relativeFrom="margin">
              <wp:posOffset>7271385</wp:posOffset>
            </wp:positionV>
            <wp:extent cx="1202055" cy="1439545"/>
            <wp:effectExtent l="0" t="0" r="0" b="825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Advisor: Prof. Lilach Hadany</w:t>
      </w:r>
    </w:p>
    <w:p w:rsidR="006C04DE" w:rsidRPr="00C25037" w:rsidRDefault="006C04DE" w:rsidP="0056210B">
      <w:pPr>
        <w:jc w:val="right"/>
        <w:rPr>
          <w:rFonts w:ascii="Palatino Linotype" w:hAnsi="Palatino Linotype"/>
          <w:sz w:val="32"/>
          <w:szCs w:val="32"/>
        </w:rPr>
      </w:pPr>
      <w:r w:rsidRPr="00C25037">
        <w:rPr>
          <w:rFonts w:ascii="Palatino Linotype" w:hAnsi="Palatino Linotype"/>
          <w:sz w:val="32"/>
          <w:szCs w:val="32"/>
        </w:rPr>
        <w:t>January 2016</w:t>
      </w:r>
    </w:p>
    <w:p w:rsidR="006C04DE" w:rsidRDefault="006C04DE" w:rsidP="0056210B">
      <w:pPr>
        <w:spacing w:line="276" w:lineRule="auto"/>
        <w:ind w:firstLine="0"/>
        <w:jc w:val="left"/>
        <w:rPr>
          <w:rStyle w:val="Emphasis"/>
          <w:sz w:val="24"/>
          <w:szCs w:val="24"/>
        </w:rPr>
      </w:pPr>
    </w:p>
    <w:p w:rsidR="00F4142A" w:rsidRPr="00353102" w:rsidRDefault="00F4142A" w:rsidP="0056210B">
      <w:pPr>
        <w:jc w:val="left"/>
        <w:rPr>
          <w:rStyle w:val="Emphasis"/>
          <w:sz w:val="24"/>
          <w:szCs w:val="24"/>
        </w:rPr>
      </w:pPr>
    </w:p>
    <w:p w:rsidR="00353102" w:rsidRDefault="00353102" w:rsidP="0056210B">
      <w:pPr>
        <w:rPr>
          <w:rStyle w:val="Emphasis"/>
          <w:sz w:val="24"/>
          <w:szCs w:val="24"/>
        </w:rPr>
      </w:pPr>
    </w:p>
    <w:p w:rsidR="00313295" w:rsidRPr="006C04DE" w:rsidRDefault="00272EA7" w:rsidP="0056210B">
      <w:pPr>
        <w:rPr>
          <w:rStyle w:val="Emphasis"/>
          <w:sz w:val="24"/>
          <w:szCs w:val="24"/>
        </w:rPr>
      </w:pPr>
      <w:r w:rsidRPr="006C04DE">
        <w:rPr>
          <w:rStyle w:val="Emphasis"/>
          <w:sz w:val="24"/>
          <w:szCs w:val="24"/>
        </w:rPr>
        <w:t xml:space="preserve">I dedicate this thesis to my grandfather, Eng. Herbert </w:t>
      </w:r>
      <w:proofErr w:type="spellStart"/>
      <w:r w:rsidRPr="006C04DE">
        <w:rPr>
          <w:rStyle w:val="Emphasis"/>
          <w:sz w:val="24"/>
          <w:szCs w:val="24"/>
        </w:rPr>
        <w:t>Z</w:t>
      </w:r>
      <w:r w:rsidR="00E618BE" w:rsidRPr="006C04DE">
        <w:rPr>
          <w:rStyle w:val="Emphasis"/>
          <w:sz w:val="24"/>
          <w:szCs w:val="24"/>
        </w:rPr>
        <w:t>vi</w:t>
      </w:r>
      <w:proofErr w:type="spellEnd"/>
      <w:r w:rsidRPr="006C04DE">
        <w:rPr>
          <w:rStyle w:val="Emphasis"/>
          <w:sz w:val="24"/>
          <w:szCs w:val="24"/>
        </w:rPr>
        <w:t xml:space="preserve"> </w:t>
      </w:r>
      <w:r w:rsidR="00313295" w:rsidRPr="006C04DE">
        <w:rPr>
          <w:rStyle w:val="Emphasis"/>
          <w:sz w:val="24"/>
          <w:szCs w:val="24"/>
        </w:rPr>
        <w:t>Littman.</w:t>
      </w:r>
    </w:p>
    <w:p w:rsidR="00E618BE" w:rsidRPr="006C04DE" w:rsidRDefault="00313295" w:rsidP="0056210B">
      <w:pPr>
        <w:rPr>
          <w:rStyle w:val="Emphasis"/>
          <w:b w:val="0"/>
          <w:bCs w:val="0"/>
        </w:rPr>
      </w:pPr>
      <w:r w:rsidRPr="006C04DE">
        <w:rPr>
          <w:rStyle w:val="Emphasis"/>
          <w:b w:val="0"/>
          <w:bCs w:val="0"/>
        </w:rPr>
        <w:t xml:space="preserve">He submitted his own </w:t>
      </w:r>
      <w:r w:rsidR="00353102" w:rsidRPr="006C04DE">
        <w:rPr>
          <w:rStyle w:val="Emphasis"/>
          <w:b w:val="0"/>
          <w:bCs w:val="0"/>
        </w:rPr>
        <w:t xml:space="preserve">PhD </w:t>
      </w:r>
      <w:r w:rsidRPr="006C04DE">
        <w:rPr>
          <w:rStyle w:val="Emphasis"/>
          <w:b w:val="0"/>
          <w:bCs w:val="0"/>
        </w:rPr>
        <w:t xml:space="preserve">thesis in the </w:t>
      </w:r>
      <w:proofErr w:type="gramStart"/>
      <w:r w:rsidRPr="006C04DE">
        <w:rPr>
          <w:rStyle w:val="Emphasis"/>
          <w:b w:val="0"/>
          <w:bCs w:val="0"/>
        </w:rPr>
        <w:t>Winter</w:t>
      </w:r>
      <w:proofErr w:type="gramEnd"/>
      <w:r w:rsidRPr="006C04DE">
        <w:rPr>
          <w:rStyle w:val="Emphasis"/>
          <w:b w:val="0"/>
          <w:bCs w:val="0"/>
        </w:rPr>
        <w:t xml:space="preserve"> of 1938 at TU Wien, </w:t>
      </w:r>
      <w:r w:rsidR="00E618BE" w:rsidRPr="006C04DE">
        <w:rPr>
          <w:rStyle w:val="Emphasis"/>
          <w:b w:val="0"/>
          <w:bCs w:val="0"/>
        </w:rPr>
        <w:t>but</w:t>
      </w:r>
      <w:r w:rsidRPr="006C04DE">
        <w:rPr>
          <w:rStyle w:val="Emphasis"/>
          <w:b w:val="0"/>
          <w:bCs w:val="0"/>
        </w:rPr>
        <w:t xml:space="preserve"> got it back, including his fees, </w:t>
      </w:r>
      <w:r w:rsidR="00E618BE" w:rsidRPr="006C04DE">
        <w:rPr>
          <w:rStyle w:val="Emphasis"/>
          <w:b w:val="0"/>
          <w:bCs w:val="0"/>
        </w:rPr>
        <w:t>before</w:t>
      </w:r>
      <w:r w:rsidRPr="006C04DE">
        <w:rPr>
          <w:rStyle w:val="Emphasis"/>
          <w:b w:val="0"/>
          <w:bCs w:val="0"/>
        </w:rPr>
        <w:t xml:space="preserve"> leaving for Palestine </w:t>
      </w:r>
      <w:r w:rsidR="00353102" w:rsidRPr="006C04DE">
        <w:rPr>
          <w:rStyle w:val="Emphasis"/>
          <w:b w:val="0"/>
          <w:bCs w:val="0"/>
        </w:rPr>
        <w:t xml:space="preserve">the </w:t>
      </w:r>
      <w:r w:rsidR="00C67370" w:rsidRPr="006C04DE">
        <w:rPr>
          <w:rStyle w:val="Emphasis"/>
          <w:b w:val="0"/>
          <w:bCs w:val="0"/>
        </w:rPr>
        <w:t>following</w:t>
      </w:r>
      <w:r w:rsidRPr="006C04DE">
        <w:rPr>
          <w:rStyle w:val="Emphasis"/>
          <w:b w:val="0"/>
          <w:bCs w:val="0"/>
        </w:rPr>
        <w:t xml:space="preserve"> </w:t>
      </w:r>
      <w:r w:rsidR="00353102" w:rsidRPr="006C04DE">
        <w:rPr>
          <w:rStyle w:val="Emphasis"/>
          <w:b w:val="0"/>
          <w:bCs w:val="0"/>
        </w:rPr>
        <w:t>S</w:t>
      </w:r>
      <w:r w:rsidRPr="006C04DE">
        <w:rPr>
          <w:rStyle w:val="Emphasis"/>
          <w:b w:val="0"/>
          <w:bCs w:val="0"/>
        </w:rPr>
        <w:t>ummer.</w:t>
      </w:r>
    </w:p>
    <w:p w:rsidR="00E618BE" w:rsidRDefault="00E618BE" w:rsidP="0056210B">
      <w:pPr>
        <w:rPr>
          <w:rStyle w:val="Emphasis"/>
        </w:rPr>
      </w:pPr>
    </w:p>
    <w:p w:rsidR="005B7819" w:rsidRDefault="005B7819" w:rsidP="0056210B"/>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Pr>
        <w:jc w:val="left"/>
      </w:pPr>
    </w:p>
    <w:p w:rsidR="005B7819" w:rsidRDefault="005B7819" w:rsidP="0056210B"/>
    <w:p w:rsidR="005B7819" w:rsidRDefault="005B7819" w:rsidP="0056210B">
      <w:r>
        <w:t xml:space="preserve">This </w:t>
      </w:r>
      <w:r w:rsidR="00500A26">
        <w:t>thesis</w:t>
      </w:r>
      <w:r>
        <w:t xml:space="preserve"> is licensed under the Creative Commons Attribution-</w:t>
      </w:r>
      <w:proofErr w:type="spellStart"/>
      <w:r>
        <w:t>ShareAlike</w:t>
      </w:r>
      <w:proofErr w:type="spellEnd"/>
      <w:r>
        <w:t xml:space="preserve"> 4.0 License</w:t>
      </w:r>
    </w:p>
    <w:p w:rsidR="00500A26" w:rsidRDefault="005B7819" w:rsidP="0056210B">
      <w:r>
        <w:t xml:space="preserve">To view a </w:t>
      </w:r>
      <w:r w:rsidRPr="006C04DE">
        <w:t>copy</w:t>
      </w:r>
      <w:r>
        <w:t xml:space="preserve"> of this license, visit </w:t>
      </w:r>
      <w:hyperlink r:id="rId10" w:history="1">
        <w:r w:rsidRPr="005B7819">
          <w:rPr>
            <w:rStyle w:val="Hyperlink"/>
          </w:rPr>
          <w:t>http://creativecommons.org/licenses/by-sa/4.0</w:t>
        </w:r>
      </w:hyperlink>
      <w:r>
        <w:t>.</w:t>
      </w:r>
      <w:bookmarkStart w:id="0" w:name="_Toc432598624"/>
    </w:p>
    <w:p w:rsidR="00500A26" w:rsidRDefault="00500A26" w:rsidP="0056210B">
      <w:r>
        <w:t xml:space="preserve">View this thesis online at </w:t>
      </w:r>
      <w:hyperlink r:id="rId11" w:history="1">
        <w:r w:rsidRPr="00DF1497">
          <w:rPr>
            <w:rStyle w:val="Hyperlink"/>
          </w:rPr>
          <w:t>https://github.com/yoavram/thesis</w:t>
        </w:r>
      </w:hyperlink>
      <w:r>
        <w:t>.</w:t>
      </w:r>
    </w:p>
    <w:p w:rsidR="004771AF" w:rsidRDefault="004771AF" w:rsidP="0056210B">
      <w:pPr>
        <w:pStyle w:val="Heading1"/>
      </w:pPr>
      <w:r>
        <w:lastRenderedPageBreak/>
        <w:t>Abstract</w:t>
      </w:r>
      <w:bookmarkEnd w:id="0"/>
    </w:p>
    <w:p w:rsidR="00125DB7" w:rsidRDefault="00125DB7" w:rsidP="00125DB7">
      <w:pPr>
        <w:jc w:val="left"/>
      </w:pPr>
      <w:bookmarkStart w:id="1" w:name="_Toc432598625"/>
      <w:r>
        <w:t xml:space="preserve">Empirical studies show that in bacteria and eukaryotes, stress can induce a state of mutagenesis – a temporary increase in mutation rates. However, theoretical treatment of this phenomenon is lacking. </w:t>
      </w:r>
    </w:p>
    <w:p w:rsidR="00125DB7" w:rsidRDefault="00125DB7" w:rsidP="00A67C2E">
      <w:pPr>
        <w:jc w:val="left"/>
      </w:pPr>
      <w:r>
        <w:t>Using mathematical models and computer simulations, I have developed a theoretical basis to explain the evolution of stress-induced mutagenesis. My results show that (</w:t>
      </w:r>
      <w:proofErr w:type="spellStart"/>
      <w:r>
        <w:t>i</w:t>
      </w:r>
      <w:proofErr w:type="spellEnd"/>
      <w:r>
        <w:t>) stress-induced mutagenesis is favored by selection under both changing and constant environments due to the beneficial mutations it generates; (ii) this is also true in the presence of rare recombination; (i</w:t>
      </w:r>
      <w:r w:rsidR="00A67C2E">
        <w:t>i</w:t>
      </w:r>
      <w:r>
        <w:t>i) stress-induced mutagenesis increases the ability of populations to adapt to new conditions without jeopardizing their ability to remain adapted to stable environments.</w:t>
      </w:r>
    </w:p>
    <w:p w:rsidR="00125DB7" w:rsidRDefault="00125DB7" w:rsidP="009E6A65">
      <w:pPr>
        <w:jc w:val="left"/>
      </w:pPr>
      <w:r>
        <w:t xml:space="preserve">In addition, I developed a new probabilistic approach to analyze the probability that a random mutation leads to an improved phenotype in Fisher's geometric model, a widely used model of adaptive evolution. </w:t>
      </w:r>
      <w:bookmarkStart w:id="2" w:name="_GoBack"/>
      <w:del w:id="3" w:author="Yoav Ram" w:date="2016-01-19T10:25:00Z">
        <w:r w:rsidDel="009E6A65">
          <w:delText>This new approach opens new opportunities for understanding and analyzing Fisher's model because it provides an alternative interpretation of the model parameters - the effect size of the mutation, the number of traits affected by the mutation, and the distance from the current phenotype to the optimal one – and their effect on the probability of improvement.</w:delText>
        </w:r>
      </w:del>
      <w:bookmarkEnd w:id="2"/>
    </w:p>
    <w:p w:rsidR="00125DB7" w:rsidRDefault="00125DB7" w:rsidP="00E52162">
      <w:pPr>
        <w:jc w:val="left"/>
      </w:pPr>
      <w:r>
        <w:t>Because mutation is a fundamental evolutionary force, my PhD research has important significance to various aspects of biology. Most importantly, my research makes a crucial theoretical contribution to our understanding that mutation is more likely to occur in individuals who are mal-adapted to their environments and therefore are more likely to benefit from it.</w:t>
      </w:r>
    </w:p>
    <w:p w:rsidR="005B7819" w:rsidRDefault="005B7819" w:rsidP="0056210B">
      <w:pPr>
        <w:jc w:val="left"/>
        <w:rPr>
          <w:rFonts w:eastAsiaTheme="majorEastAsia"/>
          <w:sz w:val="32"/>
          <w:szCs w:val="32"/>
        </w:rPr>
      </w:pPr>
      <w:r>
        <w:br w:type="page"/>
      </w:r>
    </w:p>
    <w:p w:rsidR="004771AF" w:rsidRDefault="004771AF" w:rsidP="0056210B">
      <w:pPr>
        <w:pStyle w:val="Heading1"/>
      </w:pPr>
      <w:r w:rsidRPr="005B7819">
        <w:lastRenderedPageBreak/>
        <w:t>Acknowledgements</w:t>
      </w:r>
      <w:bookmarkEnd w:id="1"/>
    </w:p>
    <w:p w:rsidR="009E6A65" w:rsidRDefault="009E6A65" w:rsidP="009E6A65">
      <w:pPr>
        <w:jc w:val="left"/>
      </w:pPr>
      <w:r>
        <w:t>I thank my partner, Tal Simon, for her love, support, and friendship.</w:t>
      </w:r>
    </w:p>
    <w:p w:rsidR="009E6A65" w:rsidRDefault="009E6A65" w:rsidP="009E6A65">
      <w:pPr>
        <w:jc w:val="left"/>
      </w:pPr>
      <w:r>
        <w:t xml:space="preserve">I thank my advisor Prof. </w:t>
      </w:r>
      <w:proofErr w:type="spellStart"/>
      <w:r>
        <w:t>Lilach</w:t>
      </w:r>
      <w:proofErr w:type="spellEnd"/>
      <w:r>
        <w:t xml:space="preserve"> Hadany for more than seven years of guidance, teaching, and collaboration. It has been a daily privilege to study and work in the supportive and challenging environment provided by </w:t>
      </w:r>
      <w:proofErr w:type="spellStart"/>
      <w:r>
        <w:t>Lilach</w:t>
      </w:r>
      <w:proofErr w:type="spellEnd"/>
      <w:r>
        <w:t>.</w:t>
      </w:r>
    </w:p>
    <w:p w:rsidR="009E6A65" w:rsidRDefault="009E6A65" w:rsidP="009E6A65">
      <w:pPr>
        <w:jc w:val="left"/>
      </w:pPr>
      <w:r>
        <w:t xml:space="preserve">I thank A. F. Agrawal, T. </w:t>
      </w:r>
      <w:proofErr w:type="spellStart"/>
      <w:r>
        <w:t>Beker</w:t>
      </w:r>
      <w:proofErr w:type="spellEnd"/>
      <w:r>
        <w:t xml:space="preserve">, I. Ben-Zion, T. F. Cooper, D. </w:t>
      </w:r>
      <w:proofErr w:type="spellStart"/>
      <w:r>
        <w:t>Gilat</w:t>
      </w:r>
      <w:proofErr w:type="spellEnd"/>
      <w:r>
        <w:t xml:space="preserve">, N. </w:t>
      </w:r>
      <w:proofErr w:type="spellStart"/>
      <w:r>
        <w:t>Goldenfeld</w:t>
      </w:r>
      <w:proofErr w:type="spellEnd"/>
      <w:r>
        <w:t xml:space="preserve">, A. Gueijman, J. </w:t>
      </w:r>
      <w:proofErr w:type="spellStart"/>
      <w:r>
        <w:t>Hermisson</w:t>
      </w:r>
      <w:proofErr w:type="spellEnd"/>
      <w:r>
        <w:t xml:space="preserve">, U. </w:t>
      </w:r>
      <w:proofErr w:type="spellStart"/>
      <w:r>
        <w:t>Obolski</w:t>
      </w:r>
      <w:proofErr w:type="spellEnd"/>
      <w:r>
        <w:t xml:space="preserve">, P. Reuven, N. Rosenberg, S. M. Rosenberg, </w:t>
      </w:r>
      <w:proofErr w:type="gramStart"/>
      <w:r>
        <w:t>N</w:t>
      </w:r>
      <w:proofErr w:type="gramEnd"/>
      <w:r>
        <w:t xml:space="preserve">. </w:t>
      </w:r>
      <w:proofErr w:type="spellStart"/>
      <w:r>
        <w:t>Roseth</w:t>
      </w:r>
      <w:proofErr w:type="spellEnd"/>
      <w:r>
        <w:t xml:space="preserve"> for insightful discussions, comments, and suggestions.</w:t>
      </w:r>
    </w:p>
    <w:p w:rsidR="009E6A65" w:rsidRDefault="009E6A65" w:rsidP="009E6A65">
      <w:pPr>
        <w:jc w:val="left"/>
      </w:pPr>
      <w:r>
        <w:t xml:space="preserve">I thank the members of my PhD committees, A. </w:t>
      </w:r>
      <w:proofErr w:type="spellStart"/>
      <w:r>
        <w:t>Eldar</w:t>
      </w:r>
      <w:proofErr w:type="spellEnd"/>
      <w:r>
        <w:t xml:space="preserve">, A. </w:t>
      </w:r>
      <w:proofErr w:type="spellStart"/>
      <w:r>
        <w:t>Lotem</w:t>
      </w:r>
      <w:proofErr w:type="spellEnd"/>
      <w:r>
        <w:t xml:space="preserve">, I. </w:t>
      </w:r>
      <w:proofErr w:type="spellStart"/>
      <w:r>
        <w:t>Mayrose</w:t>
      </w:r>
      <w:proofErr w:type="spellEnd"/>
      <w:r>
        <w:t xml:space="preserve">, and T. </w:t>
      </w:r>
      <w:proofErr w:type="spellStart"/>
      <w:r>
        <w:t>Pupko</w:t>
      </w:r>
      <w:proofErr w:type="spellEnd"/>
      <w:r>
        <w:t>, for their advice and feedback.</w:t>
      </w:r>
    </w:p>
    <w:p w:rsidR="009E6A65" w:rsidRDefault="009E6A65" w:rsidP="009E6A65">
      <w:pPr>
        <w:jc w:val="left"/>
      </w:pPr>
      <w:r>
        <w:t xml:space="preserve">This research has been supported in part by the Israel Science Foundation 840/08 (L.H.), the Israeli Science Foundation 1568/13 (L.H.), by Marie Curie reintegration grant 2007–224866 (L.H.), the Manna Program in Food Safety and Security (Y.R.), the Israeli Ministry for Science and Technology (Y.R.), the Morris and Helen </w:t>
      </w:r>
      <w:proofErr w:type="spellStart"/>
      <w:r>
        <w:t>Mauerberger</w:t>
      </w:r>
      <w:proofErr w:type="spellEnd"/>
      <w:r>
        <w:t xml:space="preserve"> Scholarship Fund, South Africa (Y.R.).</w:t>
      </w: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6C4E73" w:rsidRDefault="006C4E73" w:rsidP="006C4E73">
      <w:pPr>
        <w:jc w:val="left"/>
      </w:pPr>
    </w:p>
    <w:p w:rsidR="005B7819" w:rsidRDefault="005B7819" w:rsidP="0056210B">
      <w:pPr>
        <w:jc w:val="left"/>
      </w:pPr>
    </w:p>
    <w:p w:rsidR="005B7819" w:rsidRDefault="005B7819" w:rsidP="0056210B">
      <w:pPr>
        <w:jc w:val="left"/>
      </w:pPr>
    </w:p>
    <w:p w:rsidR="00E618BE" w:rsidRPr="00E618BE" w:rsidRDefault="006C04DE" w:rsidP="0056210B">
      <w:pPr>
        <w:pStyle w:val="Quote"/>
        <w:jc w:val="left"/>
      </w:pPr>
      <w:r w:rsidRPr="006C04DE">
        <w:t xml:space="preserve">Nothing in Evolution Makes Sense Except </w:t>
      </w:r>
      <w:r>
        <w:t>in Light of Population Genetics</w:t>
      </w:r>
    </w:p>
    <w:p w:rsidR="009826AB" w:rsidRDefault="00E618BE" w:rsidP="0056210B">
      <w:pPr>
        <w:pStyle w:val="Quote"/>
        <w:rPr>
          <w:rFonts w:ascii="Palatino Linotype" w:hAnsi="Palatino Linotype"/>
          <w:sz w:val="40"/>
          <w:szCs w:val="40"/>
        </w:rPr>
      </w:pPr>
      <w:r w:rsidRPr="00E618BE">
        <w:t xml:space="preserve">– </w:t>
      </w:r>
      <w:r w:rsidR="006C04DE" w:rsidRPr="006C04DE">
        <w:t xml:space="preserve">Lynch, </w:t>
      </w:r>
      <w:r w:rsidR="0056210B">
        <w:t>M, PNAS 2007</w:t>
      </w:r>
      <w:r w:rsidR="009826AB">
        <w:rPr>
          <w:rFonts w:ascii="Palatino Linotype" w:hAnsi="Palatino Linotype"/>
          <w:sz w:val="40"/>
          <w:szCs w:val="40"/>
        </w:rPr>
        <w:br w:type="page"/>
      </w:r>
    </w:p>
    <w:sdt>
      <w:sdtPr>
        <w:rPr>
          <w:rFonts w:asciiTheme="minorHAnsi" w:eastAsiaTheme="minorEastAsia" w:hAnsiTheme="minorHAnsi" w:cstheme="minorBidi"/>
          <w:b w:val="0"/>
          <w:bCs w:val="0"/>
          <w:sz w:val="22"/>
          <w:szCs w:val="22"/>
          <w:lang w:bidi="he-IL"/>
        </w:rPr>
        <w:id w:val="365958952"/>
        <w:docPartObj>
          <w:docPartGallery w:val="Table of Contents"/>
          <w:docPartUnique/>
        </w:docPartObj>
      </w:sdtPr>
      <w:sdtEndPr>
        <w:rPr>
          <w:rFonts w:asciiTheme="majorBidi" w:hAnsiTheme="majorBidi" w:cstheme="majorBidi"/>
        </w:rPr>
      </w:sdtEndPr>
      <w:sdtContent>
        <w:p w:rsidR="009826AB" w:rsidRDefault="009826AB" w:rsidP="0056210B">
          <w:pPr>
            <w:pStyle w:val="TOCHeading"/>
          </w:pPr>
          <w:r>
            <w:t>Contents</w:t>
          </w:r>
        </w:p>
        <w:p w:rsidR="005B7819" w:rsidRDefault="009826AB" w:rsidP="0056210B">
          <w:pPr>
            <w:pStyle w:val="TOC1"/>
            <w:jc w:val="left"/>
            <w:rPr>
              <w:noProof/>
            </w:rPr>
          </w:pPr>
          <w:r>
            <w:fldChar w:fldCharType="begin"/>
          </w:r>
          <w:r>
            <w:instrText xml:space="preserve"> TOC \o "1-3" \h \z \u </w:instrText>
          </w:r>
          <w:r>
            <w:fldChar w:fldCharType="separate"/>
          </w:r>
          <w:hyperlink w:anchor="_Toc432598624" w:history="1">
            <w:r w:rsidR="005B7819" w:rsidRPr="00BD6716">
              <w:rPr>
                <w:rStyle w:val="Hyperlink"/>
                <w:noProof/>
              </w:rPr>
              <w:t>Abstract</w:t>
            </w:r>
            <w:r w:rsidR="005B7819">
              <w:rPr>
                <w:noProof/>
                <w:webHidden/>
              </w:rPr>
              <w:tab/>
            </w:r>
            <w:r w:rsidR="005B7819">
              <w:rPr>
                <w:noProof/>
                <w:webHidden/>
              </w:rPr>
              <w:fldChar w:fldCharType="begin"/>
            </w:r>
            <w:r w:rsidR="005B7819">
              <w:rPr>
                <w:noProof/>
                <w:webHidden/>
              </w:rPr>
              <w:instrText xml:space="preserve"> PAGEREF _Toc432598624 \h </w:instrText>
            </w:r>
            <w:r w:rsidR="005B7819">
              <w:rPr>
                <w:noProof/>
                <w:webHidden/>
              </w:rPr>
            </w:r>
            <w:r w:rsidR="005B7819">
              <w:rPr>
                <w:noProof/>
                <w:webHidden/>
              </w:rPr>
              <w:fldChar w:fldCharType="separate"/>
            </w:r>
            <w:r w:rsidR="005B7819">
              <w:rPr>
                <w:noProof/>
                <w:webHidden/>
              </w:rPr>
              <w:t>3</w:t>
            </w:r>
            <w:r w:rsidR="005B7819">
              <w:rPr>
                <w:noProof/>
                <w:webHidden/>
              </w:rPr>
              <w:fldChar w:fldCharType="end"/>
            </w:r>
          </w:hyperlink>
        </w:p>
        <w:p w:rsidR="005B7819" w:rsidRDefault="009E6A65" w:rsidP="0056210B">
          <w:pPr>
            <w:pStyle w:val="TOC1"/>
            <w:jc w:val="left"/>
            <w:rPr>
              <w:noProof/>
            </w:rPr>
          </w:pPr>
          <w:hyperlink w:anchor="_Toc432598625" w:history="1">
            <w:r w:rsidR="005B7819" w:rsidRPr="00BD6716">
              <w:rPr>
                <w:rStyle w:val="Hyperlink"/>
                <w:noProof/>
              </w:rPr>
              <w:t>Acknowledgements</w:t>
            </w:r>
            <w:r w:rsidR="005B7819">
              <w:rPr>
                <w:noProof/>
                <w:webHidden/>
              </w:rPr>
              <w:tab/>
            </w:r>
            <w:r w:rsidR="005B7819">
              <w:rPr>
                <w:noProof/>
                <w:webHidden/>
              </w:rPr>
              <w:fldChar w:fldCharType="begin"/>
            </w:r>
            <w:r w:rsidR="005B7819">
              <w:rPr>
                <w:noProof/>
                <w:webHidden/>
              </w:rPr>
              <w:instrText xml:space="preserve"> PAGEREF _Toc432598625 \h </w:instrText>
            </w:r>
            <w:r w:rsidR="005B7819">
              <w:rPr>
                <w:noProof/>
                <w:webHidden/>
              </w:rPr>
            </w:r>
            <w:r w:rsidR="005B7819">
              <w:rPr>
                <w:noProof/>
                <w:webHidden/>
              </w:rPr>
              <w:fldChar w:fldCharType="separate"/>
            </w:r>
            <w:r w:rsidR="005B7819">
              <w:rPr>
                <w:noProof/>
                <w:webHidden/>
              </w:rPr>
              <w:t>4</w:t>
            </w:r>
            <w:r w:rsidR="005B7819">
              <w:rPr>
                <w:noProof/>
                <w:webHidden/>
              </w:rPr>
              <w:fldChar w:fldCharType="end"/>
            </w:r>
          </w:hyperlink>
        </w:p>
        <w:p w:rsidR="005B7819" w:rsidRDefault="009E6A65" w:rsidP="0056210B">
          <w:pPr>
            <w:pStyle w:val="TOC1"/>
            <w:jc w:val="left"/>
            <w:rPr>
              <w:noProof/>
            </w:rPr>
          </w:pPr>
          <w:hyperlink w:anchor="_Toc432598626" w:history="1">
            <w:r w:rsidR="005B7819" w:rsidRPr="00BD6716">
              <w:rPr>
                <w:rStyle w:val="Hyperlink"/>
                <w:noProof/>
              </w:rPr>
              <w:t>Introduction</w:t>
            </w:r>
            <w:r w:rsidR="005B7819">
              <w:rPr>
                <w:noProof/>
                <w:webHidden/>
              </w:rPr>
              <w:tab/>
            </w:r>
            <w:r w:rsidR="005B7819">
              <w:rPr>
                <w:noProof/>
                <w:webHidden/>
              </w:rPr>
              <w:fldChar w:fldCharType="begin"/>
            </w:r>
            <w:r w:rsidR="005B7819">
              <w:rPr>
                <w:noProof/>
                <w:webHidden/>
              </w:rPr>
              <w:instrText xml:space="preserve"> PAGEREF _Toc432598626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9E6A65" w:rsidP="0056210B">
          <w:pPr>
            <w:pStyle w:val="TOC2"/>
            <w:jc w:val="left"/>
            <w:rPr>
              <w:noProof/>
            </w:rPr>
          </w:pPr>
          <w:hyperlink w:anchor="_Toc432598627" w:history="1">
            <w:r w:rsidR="005B7819" w:rsidRPr="00BD6716">
              <w:rPr>
                <w:rStyle w:val="Hyperlink"/>
                <w:noProof/>
              </w:rPr>
              <w:t>The evolution the mutation rate</w:t>
            </w:r>
            <w:r w:rsidR="005B7819">
              <w:rPr>
                <w:noProof/>
                <w:webHidden/>
              </w:rPr>
              <w:tab/>
            </w:r>
            <w:r w:rsidR="005B7819">
              <w:rPr>
                <w:noProof/>
                <w:webHidden/>
              </w:rPr>
              <w:fldChar w:fldCharType="begin"/>
            </w:r>
            <w:r w:rsidR="005B7819">
              <w:rPr>
                <w:noProof/>
                <w:webHidden/>
              </w:rPr>
              <w:instrText xml:space="preserve"> PAGEREF _Toc432598627 \h </w:instrText>
            </w:r>
            <w:r w:rsidR="005B7819">
              <w:rPr>
                <w:noProof/>
                <w:webHidden/>
              </w:rPr>
            </w:r>
            <w:r w:rsidR="005B7819">
              <w:rPr>
                <w:noProof/>
                <w:webHidden/>
              </w:rPr>
              <w:fldChar w:fldCharType="separate"/>
            </w:r>
            <w:r w:rsidR="005B7819">
              <w:rPr>
                <w:noProof/>
                <w:webHidden/>
              </w:rPr>
              <w:t>6</w:t>
            </w:r>
            <w:r w:rsidR="005B7819">
              <w:rPr>
                <w:noProof/>
                <w:webHidden/>
              </w:rPr>
              <w:fldChar w:fldCharType="end"/>
            </w:r>
          </w:hyperlink>
        </w:p>
        <w:p w:rsidR="005B7819" w:rsidRDefault="009E6A65" w:rsidP="0056210B">
          <w:pPr>
            <w:pStyle w:val="TOC2"/>
            <w:jc w:val="left"/>
            <w:rPr>
              <w:noProof/>
            </w:rPr>
          </w:pPr>
          <w:hyperlink w:anchor="_Toc432598628" w:history="1">
            <w:r w:rsidR="005B7819" w:rsidRPr="00BD6716">
              <w:rPr>
                <w:rStyle w:val="Hyperlink"/>
                <w:noProof/>
              </w:rPr>
              <w:t>Stress-induced mutagenesis</w:t>
            </w:r>
            <w:r w:rsidR="005B7819">
              <w:rPr>
                <w:noProof/>
                <w:webHidden/>
              </w:rPr>
              <w:tab/>
            </w:r>
            <w:r w:rsidR="005B7819">
              <w:rPr>
                <w:noProof/>
                <w:webHidden/>
              </w:rPr>
              <w:fldChar w:fldCharType="begin"/>
            </w:r>
            <w:r w:rsidR="005B7819">
              <w:rPr>
                <w:noProof/>
                <w:webHidden/>
              </w:rPr>
              <w:instrText xml:space="preserve"> PAGEREF _Toc432598628 \h </w:instrText>
            </w:r>
            <w:r w:rsidR="005B7819">
              <w:rPr>
                <w:noProof/>
                <w:webHidden/>
              </w:rPr>
            </w:r>
            <w:r w:rsidR="005B7819">
              <w:rPr>
                <w:noProof/>
                <w:webHidden/>
              </w:rPr>
              <w:fldChar w:fldCharType="separate"/>
            </w:r>
            <w:r w:rsidR="005B7819">
              <w:rPr>
                <w:noProof/>
                <w:webHidden/>
              </w:rPr>
              <w:t>8</w:t>
            </w:r>
            <w:r w:rsidR="005B7819">
              <w:rPr>
                <w:noProof/>
                <w:webHidden/>
              </w:rPr>
              <w:fldChar w:fldCharType="end"/>
            </w:r>
          </w:hyperlink>
        </w:p>
        <w:p w:rsidR="005B7819" w:rsidRDefault="009E6A65" w:rsidP="0056210B">
          <w:pPr>
            <w:pStyle w:val="TOC2"/>
            <w:jc w:val="left"/>
            <w:rPr>
              <w:noProof/>
            </w:rPr>
          </w:pPr>
          <w:hyperlink w:anchor="_Toc432598629" w:history="1">
            <w:r w:rsidR="005B7819" w:rsidRPr="00BD6716">
              <w:rPr>
                <w:rStyle w:val="Hyperlink"/>
                <w:noProof/>
              </w:rPr>
              <w:t>Research objectives</w:t>
            </w:r>
            <w:r w:rsidR="005B7819">
              <w:rPr>
                <w:noProof/>
                <w:webHidden/>
              </w:rPr>
              <w:tab/>
            </w:r>
            <w:r w:rsidR="005B7819">
              <w:rPr>
                <w:noProof/>
                <w:webHidden/>
              </w:rPr>
              <w:fldChar w:fldCharType="begin"/>
            </w:r>
            <w:r w:rsidR="005B7819">
              <w:rPr>
                <w:noProof/>
                <w:webHidden/>
              </w:rPr>
              <w:instrText xml:space="preserve"> PAGEREF _Toc432598629 \h </w:instrText>
            </w:r>
            <w:r w:rsidR="005B7819">
              <w:rPr>
                <w:noProof/>
                <w:webHidden/>
              </w:rPr>
            </w:r>
            <w:r w:rsidR="005B7819">
              <w:rPr>
                <w:noProof/>
                <w:webHidden/>
              </w:rPr>
              <w:fldChar w:fldCharType="separate"/>
            </w:r>
            <w:r w:rsidR="005B7819">
              <w:rPr>
                <w:noProof/>
                <w:webHidden/>
              </w:rPr>
              <w:t>9</w:t>
            </w:r>
            <w:r w:rsidR="005B7819">
              <w:rPr>
                <w:noProof/>
                <w:webHidden/>
              </w:rPr>
              <w:fldChar w:fldCharType="end"/>
            </w:r>
          </w:hyperlink>
        </w:p>
        <w:p w:rsidR="005B7819" w:rsidRDefault="009E6A65" w:rsidP="0056210B">
          <w:pPr>
            <w:pStyle w:val="TOC2"/>
            <w:jc w:val="left"/>
            <w:rPr>
              <w:noProof/>
            </w:rPr>
          </w:pPr>
          <w:hyperlink w:anchor="_Toc432598630" w:history="1">
            <w:r w:rsidR="005B7819" w:rsidRPr="00BD6716">
              <w:rPr>
                <w:rStyle w:val="Hyperlink"/>
                <w:noProof/>
              </w:rPr>
              <w:t>Thesis overview</w:t>
            </w:r>
            <w:r w:rsidR="005B7819">
              <w:rPr>
                <w:noProof/>
                <w:webHidden/>
              </w:rPr>
              <w:tab/>
            </w:r>
            <w:r w:rsidR="005B7819">
              <w:rPr>
                <w:noProof/>
                <w:webHidden/>
              </w:rPr>
              <w:fldChar w:fldCharType="begin"/>
            </w:r>
            <w:r w:rsidR="005B7819">
              <w:rPr>
                <w:noProof/>
                <w:webHidden/>
              </w:rPr>
              <w:instrText xml:space="preserve"> PAGEREF _Toc432598630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9E6A65" w:rsidP="0056210B">
          <w:pPr>
            <w:pStyle w:val="TOC3"/>
            <w:jc w:val="left"/>
            <w:rPr>
              <w:noProof/>
            </w:rPr>
          </w:pPr>
          <w:hyperlink w:anchor="_Toc432598631" w:history="1">
            <w:r w:rsidR="005B7819" w:rsidRPr="00BD6716">
              <w:rPr>
                <w:rStyle w:val="Hyperlink"/>
                <w:noProof/>
              </w:rPr>
              <w:t>The evolution of stress-induced hypermutation in asexual populations</w:t>
            </w:r>
            <w:r w:rsidR="005B7819">
              <w:rPr>
                <w:noProof/>
                <w:webHidden/>
              </w:rPr>
              <w:tab/>
            </w:r>
            <w:r w:rsidR="005B7819">
              <w:rPr>
                <w:noProof/>
                <w:webHidden/>
              </w:rPr>
              <w:fldChar w:fldCharType="begin"/>
            </w:r>
            <w:r w:rsidR="005B7819">
              <w:rPr>
                <w:noProof/>
                <w:webHidden/>
              </w:rPr>
              <w:instrText xml:space="preserve"> PAGEREF _Toc432598631 \h </w:instrText>
            </w:r>
            <w:r w:rsidR="005B7819">
              <w:rPr>
                <w:noProof/>
                <w:webHidden/>
              </w:rPr>
            </w:r>
            <w:r w:rsidR="005B7819">
              <w:rPr>
                <w:noProof/>
                <w:webHidden/>
              </w:rPr>
              <w:fldChar w:fldCharType="separate"/>
            </w:r>
            <w:r w:rsidR="005B7819">
              <w:rPr>
                <w:noProof/>
                <w:webHidden/>
              </w:rPr>
              <w:t>10</w:t>
            </w:r>
            <w:r w:rsidR="005B7819">
              <w:rPr>
                <w:noProof/>
                <w:webHidden/>
              </w:rPr>
              <w:fldChar w:fldCharType="end"/>
            </w:r>
          </w:hyperlink>
        </w:p>
        <w:p w:rsidR="005B7819" w:rsidRDefault="009E6A65" w:rsidP="0056210B">
          <w:pPr>
            <w:pStyle w:val="TOC3"/>
            <w:jc w:val="left"/>
            <w:rPr>
              <w:noProof/>
            </w:rPr>
          </w:pPr>
          <w:hyperlink w:anchor="_Toc432598632" w:history="1">
            <w:r w:rsidR="005B7819" w:rsidRPr="00BD6716">
              <w:rPr>
                <w:rStyle w:val="Hyperlink"/>
                <w:noProof/>
              </w:rPr>
              <w:t>The evolution of stress-induced hypermutation in the presence of recombination</w:t>
            </w:r>
            <w:r w:rsidR="005B7819">
              <w:rPr>
                <w:noProof/>
                <w:webHidden/>
              </w:rPr>
              <w:tab/>
            </w:r>
            <w:r w:rsidR="005B7819">
              <w:rPr>
                <w:noProof/>
                <w:webHidden/>
              </w:rPr>
              <w:fldChar w:fldCharType="begin"/>
            </w:r>
            <w:r w:rsidR="005B7819">
              <w:rPr>
                <w:noProof/>
                <w:webHidden/>
              </w:rPr>
              <w:instrText xml:space="preserve"> PAGEREF _Toc432598632 \h </w:instrText>
            </w:r>
            <w:r w:rsidR="005B7819">
              <w:rPr>
                <w:noProof/>
                <w:webHidden/>
              </w:rPr>
            </w:r>
            <w:r w:rsidR="005B7819">
              <w:rPr>
                <w:noProof/>
                <w:webHidden/>
              </w:rPr>
              <w:fldChar w:fldCharType="separate"/>
            </w:r>
            <w:r w:rsidR="005B7819">
              <w:rPr>
                <w:noProof/>
                <w:webHidden/>
              </w:rPr>
              <w:t>11</w:t>
            </w:r>
            <w:r w:rsidR="005B7819">
              <w:rPr>
                <w:noProof/>
                <w:webHidden/>
              </w:rPr>
              <w:fldChar w:fldCharType="end"/>
            </w:r>
          </w:hyperlink>
        </w:p>
        <w:p w:rsidR="005B7819" w:rsidRDefault="009E6A65" w:rsidP="0056210B">
          <w:pPr>
            <w:pStyle w:val="TOC3"/>
            <w:jc w:val="left"/>
            <w:rPr>
              <w:noProof/>
            </w:rPr>
          </w:pPr>
          <w:hyperlink w:anchor="_Toc432598633" w:history="1">
            <w:r w:rsidR="005B7819" w:rsidRPr="00BD6716">
              <w:rPr>
                <w:rStyle w:val="Hyperlink"/>
                <w:noProof/>
                <w:shd w:val="clear" w:color="auto" w:fill="FFFFFF"/>
              </w:rPr>
              <w:t>Stress-induced mutagenesis and complex adaptation</w:t>
            </w:r>
            <w:r w:rsidR="005B7819">
              <w:rPr>
                <w:noProof/>
                <w:webHidden/>
              </w:rPr>
              <w:tab/>
            </w:r>
            <w:r w:rsidR="005B7819">
              <w:rPr>
                <w:noProof/>
                <w:webHidden/>
              </w:rPr>
              <w:fldChar w:fldCharType="begin"/>
            </w:r>
            <w:r w:rsidR="005B7819">
              <w:rPr>
                <w:noProof/>
                <w:webHidden/>
              </w:rPr>
              <w:instrText xml:space="preserve"> PAGEREF _Toc432598633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9E6A65" w:rsidP="0056210B">
          <w:pPr>
            <w:pStyle w:val="TOC3"/>
            <w:jc w:val="left"/>
            <w:rPr>
              <w:noProof/>
            </w:rPr>
          </w:pPr>
          <w:hyperlink w:anchor="_Toc432598634" w:history="1">
            <w:r w:rsidR="005B7819" w:rsidRPr="00BD6716">
              <w:rPr>
                <w:rStyle w:val="Hyperlink"/>
                <w:noProof/>
              </w:rPr>
              <w:t>The probability of improvement in Fisher's geometric model: a probabilistic approach</w:t>
            </w:r>
            <w:r w:rsidR="005B7819">
              <w:rPr>
                <w:noProof/>
                <w:webHidden/>
              </w:rPr>
              <w:tab/>
            </w:r>
            <w:r w:rsidR="005B7819">
              <w:rPr>
                <w:noProof/>
                <w:webHidden/>
              </w:rPr>
              <w:fldChar w:fldCharType="begin"/>
            </w:r>
            <w:r w:rsidR="005B7819">
              <w:rPr>
                <w:noProof/>
                <w:webHidden/>
              </w:rPr>
              <w:instrText xml:space="preserve"> PAGEREF _Toc432598634 \h </w:instrText>
            </w:r>
            <w:r w:rsidR="005B7819">
              <w:rPr>
                <w:noProof/>
                <w:webHidden/>
              </w:rPr>
            </w:r>
            <w:r w:rsidR="005B7819">
              <w:rPr>
                <w:noProof/>
                <w:webHidden/>
              </w:rPr>
              <w:fldChar w:fldCharType="separate"/>
            </w:r>
            <w:r w:rsidR="005B7819">
              <w:rPr>
                <w:noProof/>
                <w:webHidden/>
              </w:rPr>
              <w:t>12</w:t>
            </w:r>
            <w:r w:rsidR="005B7819">
              <w:rPr>
                <w:noProof/>
                <w:webHidden/>
              </w:rPr>
              <w:fldChar w:fldCharType="end"/>
            </w:r>
          </w:hyperlink>
        </w:p>
        <w:p w:rsidR="005B7819" w:rsidRDefault="009E6A65" w:rsidP="0056210B">
          <w:pPr>
            <w:pStyle w:val="TOC2"/>
            <w:jc w:val="left"/>
            <w:rPr>
              <w:noProof/>
            </w:rPr>
          </w:pPr>
          <w:hyperlink w:anchor="_Toc432598635" w:history="1">
            <w:r w:rsidR="005B7819" w:rsidRPr="00BD6716">
              <w:rPr>
                <w:rStyle w:val="Hyperlink"/>
                <w:noProof/>
              </w:rPr>
              <w:t>Methods overview</w:t>
            </w:r>
            <w:r w:rsidR="005B7819">
              <w:rPr>
                <w:noProof/>
                <w:webHidden/>
              </w:rPr>
              <w:tab/>
            </w:r>
            <w:r w:rsidR="005B7819">
              <w:rPr>
                <w:noProof/>
                <w:webHidden/>
              </w:rPr>
              <w:fldChar w:fldCharType="begin"/>
            </w:r>
            <w:r w:rsidR="005B7819">
              <w:rPr>
                <w:noProof/>
                <w:webHidden/>
              </w:rPr>
              <w:instrText xml:space="preserve"> PAGEREF _Toc432598635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6" w:history="1">
            <w:r w:rsidR="005B7819" w:rsidRPr="00BD6716">
              <w:rPr>
                <w:rStyle w:val="Hyperlink"/>
                <w:noProof/>
              </w:rPr>
              <w:t>Individual-based simulations</w:t>
            </w:r>
            <w:r w:rsidR="005B7819">
              <w:rPr>
                <w:noProof/>
                <w:webHidden/>
              </w:rPr>
              <w:tab/>
            </w:r>
            <w:r w:rsidR="005B7819">
              <w:rPr>
                <w:noProof/>
                <w:webHidden/>
              </w:rPr>
              <w:fldChar w:fldCharType="begin"/>
            </w:r>
            <w:r w:rsidR="005B7819">
              <w:rPr>
                <w:noProof/>
                <w:webHidden/>
              </w:rPr>
              <w:instrText xml:space="preserve"> PAGEREF _Toc432598636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7" w:history="1">
            <w:r w:rsidR="005B7819" w:rsidRPr="00BD6716">
              <w:rPr>
                <w:rStyle w:val="Hyperlink"/>
                <w:noProof/>
              </w:rPr>
              <w:t>Wright-Fisher models</w:t>
            </w:r>
            <w:r w:rsidR="005B7819">
              <w:rPr>
                <w:noProof/>
                <w:webHidden/>
              </w:rPr>
              <w:tab/>
            </w:r>
            <w:r w:rsidR="005B7819">
              <w:rPr>
                <w:noProof/>
                <w:webHidden/>
              </w:rPr>
              <w:fldChar w:fldCharType="begin"/>
            </w:r>
            <w:r w:rsidR="005B7819">
              <w:rPr>
                <w:noProof/>
                <w:webHidden/>
              </w:rPr>
              <w:instrText xml:space="preserve"> PAGEREF _Toc432598637 \h </w:instrText>
            </w:r>
            <w:r w:rsidR="005B7819">
              <w:rPr>
                <w:noProof/>
                <w:webHidden/>
              </w:rPr>
            </w:r>
            <w:r w:rsidR="005B7819">
              <w:rPr>
                <w:noProof/>
                <w:webHidden/>
              </w:rPr>
              <w:fldChar w:fldCharType="separate"/>
            </w:r>
            <w:r w:rsidR="005B7819">
              <w:rPr>
                <w:noProof/>
                <w:webHidden/>
              </w:rPr>
              <w:t>13</w:t>
            </w:r>
            <w:r w:rsidR="005B7819">
              <w:rPr>
                <w:noProof/>
                <w:webHidden/>
              </w:rPr>
              <w:fldChar w:fldCharType="end"/>
            </w:r>
          </w:hyperlink>
        </w:p>
        <w:p w:rsidR="005B7819" w:rsidRDefault="009E6A65" w:rsidP="0056210B">
          <w:pPr>
            <w:pStyle w:val="TOC3"/>
            <w:jc w:val="left"/>
            <w:rPr>
              <w:noProof/>
            </w:rPr>
          </w:pPr>
          <w:hyperlink w:anchor="_Toc432598638" w:history="1">
            <w:r w:rsidR="005B7819" w:rsidRPr="00BD6716">
              <w:rPr>
                <w:rStyle w:val="Hyperlink"/>
                <w:noProof/>
              </w:rPr>
              <w:t>Branching processes</w:t>
            </w:r>
            <w:r w:rsidR="005B7819">
              <w:rPr>
                <w:noProof/>
                <w:webHidden/>
              </w:rPr>
              <w:tab/>
            </w:r>
            <w:r w:rsidR="005B7819">
              <w:rPr>
                <w:noProof/>
                <w:webHidden/>
              </w:rPr>
              <w:fldChar w:fldCharType="begin"/>
            </w:r>
            <w:r w:rsidR="005B7819">
              <w:rPr>
                <w:noProof/>
                <w:webHidden/>
              </w:rPr>
              <w:instrText xml:space="preserve"> PAGEREF _Toc432598638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9E6A65" w:rsidP="0056210B">
          <w:pPr>
            <w:pStyle w:val="TOC3"/>
            <w:jc w:val="left"/>
            <w:rPr>
              <w:noProof/>
            </w:rPr>
          </w:pPr>
          <w:hyperlink w:anchor="_Toc432598639" w:history="1">
            <w:r w:rsidR="005B7819" w:rsidRPr="00BD6716">
              <w:rPr>
                <w:rStyle w:val="Hyperlink"/>
                <w:noProof/>
              </w:rPr>
              <w:t>Probability theory</w:t>
            </w:r>
            <w:r w:rsidR="005B7819">
              <w:rPr>
                <w:noProof/>
                <w:webHidden/>
              </w:rPr>
              <w:tab/>
            </w:r>
            <w:r w:rsidR="005B7819">
              <w:rPr>
                <w:noProof/>
                <w:webHidden/>
              </w:rPr>
              <w:fldChar w:fldCharType="begin"/>
            </w:r>
            <w:r w:rsidR="005B7819">
              <w:rPr>
                <w:noProof/>
                <w:webHidden/>
              </w:rPr>
              <w:instrText xml:space="preserve"> PAGEREF _Toc432598639 \h </w:instrText>
            </w:r>
            <w:r w:rsidR="005B7819">
              <w:rPr>
                <w:noProof/>
                <w:webHidden/>
              </w:rPr>
            </w:r>
            <w:r w:rsidR="005B7819">
              <w:rPr>
                <w:noProof/>
                <w:webHidden/>
              </w:rPr>
              <w:fldChar w:fldCharType="separate"/>
            </w:r>
            <w:r w:rsidR="005B7819">
              <w:rPr>
                <w:noProof/>
                <w:webHidden/>
              </w:rPr>
              <w:t>15</w:t>
            </w:r>
            <w:r w:rsidR="005B7819">
              <w:rPr>
                <w:noProof/>
                <w:webHidden/>
              </w:rPr>
              <w:fldChar w:fldCharType="end"/>
            </w:r>
          </w:hyperlink>
        </w:p>
        <w:p w:rsidR="005B7819" w:rsidRDefault="009E6A65" w:rsidP="0056210B">
          <w:pPr>
            <w:pStyle w:val="TOC1"/>
            <w:jc w:val="left"/>
            <w:rPr>
              <w:noProof/>
            </w:rPr>
          </w:pPr>
          <w:hyperlink w:anchor="_Toc432598640" w:history="1">
            <w:r w:rsidR="005B7819" w:rsidRPr="00BD6716">
              <w:rPr>
                <w:rStyle w:val="Hyperlink"/>
                <w:noProof/>
              </w:rPr>
              <w:t>Discussion</w:t>
            </w:r>
            <w:r w:rsidR="005B7819">
              <w:rPr>
                <w:noProof/>
                <w:webHidden/>
              </w:rPr>
              <w:tab/>
            </w:r>
            <w:r w:rsidR="005B7819">
              <w:rPr>
                <w:noProof/>
                <w:webHidden/>
              </w:rPr>
              <w:fldChar w:fldCharType="begin"/>
            </w:r>
            <w:r w:rsidR="005B7819">
              <w:rPr>
                <w:noProof/>
                <w:webHidden/>
              </w:rPr>
              <w:instrText xml:space="preserve"> PAGEREF _Toc432598640 \h </w:instrText>
            </w:r>
            <w:r w:rsidR="005B7819">
              <w:rPr>
                <w:noProof/>
                <w:webHidden/>
              </w:rPr>
            </w:r>
            <w:r w:rsidR="005B7819">
              <w:rPr>
                <w:noProof/>
                <w:webHidden/>
              </w:rPr>
              <w:fldChar w:fldCharType="separate"/>
            </w:r>
            <w:r w:rsidR="005B7819">
              <w:rPr>
                <w:noProof/>
                <w:webHidden/>
              </w:rPr>
              <w:t>16</w:t>
            </w:r>
            <w:r w:rsidR="005B7819">
              <w:rPr>
                <w:noProof/>
                <w:webHidden/>
              </w:rPr>
              <w:fldChar w:fldCharType="end"/>
            </w:r>
          </w:hyperlink>
        </w:p>
        <w:p w:rsidR="005B7819" w:rsidRDefault="009E6A65" w:rsidP="0056210B">
          <w:pPr>
            <w:pStyle w:val="TOC1"/>
            <w:jc w:val="left"/>
            <w:rPr>
              <w:noProof/>
            </w:rPr>
          </w:pPr>
          <w:hyperlink w:anchor="_Toc432598641" w:history="1">
            <w:r w:rsidR="005B7819" w:rsidRPr="00BD6716">
              <w:rPr>
                <w:rStyle w:val="Hyperlink"/>
                <w:noProof/>
              </w:rPr>
              <w:t>References</w:t>
            </w:r>
            <w:r w:rsidR="005B7819">
              <w:rPr>
                <w:noProof/>
                <w:webHidden/>
              </w:rPr>
              <w:tab/>
            </w:r>
            <w:r w:rsidR="005B7819">
              <w:rPr>
                <w:noProof/>
                <w:webHidden/>
              </w:rPr>
              <w:fldChar w:fldCharType="begin"/>
            </w:r>
            <w:r w:rsidR="005B7819">
              <w:rPr>
                <w:noProof/>
                <w:webHidden/>
              </w:rPr>
              <w:instrText xml:space="preserve"> PAGEREF _Toc432598641 \h </w:instrText>
            </w:r>
            <w:r w:rsidR="005B7819">
              <w:rPr>
                <w:noProof/>
                <w:webHidden/>
              </w:rPr>
            </w:r>
            <w:r w:rsidR="005B7819">
              <w:rPr>
                <w:noProof/>
                <w:webHidden/>
              </w:rPr>
              <w:fldChar w:fldCharType="separate"/>
            </w:r>
            <w:r w:rsidR="005B7819">
              <w:rPr>
                <w:noProof/>
                <w:webHidden/>
              </w:rPr>
              <w:t>20</w:t>
            </w:r>
            <w:r w:rsidR="005B7819">
              <w:rPr>
                <w:noProof/>
                <w:webHidden/>
              </w:rPr>
              <w:fldChar w:fldCharType="end"/>
            </w:r>
          </w:hyperlink>
        </w:p>
        <w:p w:rsidR="009826AB" w:rsidRDefault="009826AB" w:rsidP="0056210B">
          <w:pPr>
            <w:jc w:val="left"/>
          </w:pPr>
          <w:r>
            <w:rPr>
              <w:b/>
              <w:bCs/>
              <w:noProof/>
            </w:rPr>
            <w:fldChar w:fldCharType="end"/>
          </w:r>
        </w:p>
      </w:sdtContent>
    </w:sdt>
    <w:p w:rsidR="009826AB" w:rsidRDefault="009826AB" w:rsidP="0056210B">
      <w:pPr>
        <w:jc w:val="left"/>
      </w:pPr>
      <w:r>
        <w:br w:type="page"/>
      </w:r>
    </w:p>
    <w:p w:rsidR="004771AF" w:rsidRDefault="009826AB" w:rsidP="0056210B">
      <w:pPr>
        <w:pStyle w:val="Heading1"/>
      </w:pPr>
      <w:bookmarkStart w:id="4" w:name="_Toc432598626"/>
      <w:r w:rsidRPr="009826AB">
        <w:lastRenderedPageBreak/>
        <w:t>Introduction</w:t>
      </w:r>
      <w:bookmarkEnd w:id="4"/>
    </w:p>
    <w:p w:rsidR="000841EA" w:rsidRPr="005A0117" w:rsidRDefault="000841EA" w:rsidP="005E24C3">
      <w:pPr>
        <w:pStyle w:val="Heading2"/>
      </w:pPr>
      <w:bookmarkStart w:id="5" w:name="_Toc432598627"/>
      <w:r w:rsidRPr="005A0117">
        <w:t xml:space="preserve">The evolution </w:t>
      </w:r>
      <w:r w:rsidR="00EC12F5">
        <w:t xml:space="preserve">of </w:t>
      </w:r>
      <w:r w:rsidRPr="005A0117">
        <w:t>the mutation rate</w:t>
      </w:r>
      <w:bookmarkEnd w:id="5"/>
    </w:p>
    <w:p w:rsidR="000841EA" w:rsidRPr="0064644A" w:rsidRDefault="000841EA" w:rsidP="00A167F3">
      <w:pPr>
        <w:jc w:val="left"/>
      </w:pPr>
      <w:r w:rsidRPr="0064644A">
        <w:t>The evolution of the mutation rate is a long</w:t>
      </w:r>
      <w:r w:rsidR="00A167F3">
        <w:t>-</w:t>
      </w:r>
      <w:r w:rsidRPr="0064644A">
        <w:t xml:space="preserve">standing problem in evolutionary biology, dating back </w:t>
      </w:r>
      <w:r>
        <w:t xml:space="preserve">to </w:t>
      </w:r>
      <w:r w:rsidRPr="0064644A">
        <w:t xml:space="preserve">an </w:t>
      </w:r>
      <w:r>
        <w:t>article</w:t>
      </w:r>
      <w:r w:rsidRPr="0064644A">
        <w:t xml:space="preserve"> by Sturtevant </w:t>
      </w:r>
      <w:r w:rsidRPr="0064644A">
        <w:fldChar w:fldCharType="begin" w:fldLock="1"/>
      </w:r>
      <w:r w:rsidR="00A167F3">
        <w:instrText>ADDIN CSL_CITATION { "citationItems" : [ { "id" : "ITEM-1", "itemData" : { "DOI" : "10.1086/394543", "ISSN" : "0033-5770", "author" : [ { "dropping-particle" : "", "family" : "Sturtevant", "given" : "A. H.", "non-dropping-particle" : "", "parse-names" : false, "suffix" : "" } ], "container-title" : "The Quarterly Review of Biology", "id" : "ITEM-1", "issue" : "4", "issued" : { "date-parts" : [ [ "1937", "12" ] ] }, "note" : "- short review of empirical evidence for genes that affect the mutation rate\n- discussion of the selection of such mutators\n- conditions that increase mutation rate (high temp) will incerase selection vs mutators\n- relaxation of selection (artifical conditions) is likely to raise the mutation rate -&amp;gt; may reflect on mutaion rates evaluated on lab strains\n- favorable mutations: the raw material for evolution, allowing organisms to adapt to changing conditions\n- Fisher (1930) has shown that rare favorable mutations have slight effects, so that for every favorable mutation that can increase the mutation rate, there are hundreds of mutations that can lower the mutation rate \u2013 even if Fisher is wrong, the point is that the mutation rate depends on the distribution of the deleterious and favorable mutations and their strength. \n\n\nThis is in favor of SIM\n\n\n, which changes these distributions\n\n- why doens't the rate fall to zero? probably because mutations are accidents and accidents will happen\n- inbreeding should cause lower mutation rates as it casuses accumulation of mutations- PLANTS\n-", "page" : "464-467", "title" : "Essays on Evolution. I. On the Effects of Selection on Mutation Rate", "type" : "article-journal", "volume" : "12" }, "uris" : [ "http://www.mendeley.com/documents/?uuid=e04e7ff6-b6bf-42d7-8b04-d36306deed2b" ] } ], "mendeley" : { "formattedCitation" : "(Sturtevant 1937)", "manualFormatting" : "(1937)", "plainTextFormattedCitation" : "(Sturtevant 1937)", "previouslyFormattedCitation" : "(Sturtevant 1937)" }, "properties" : { "noteIndex" : 0 }, "schema" : "https://github.com/citation-style-language/schema/raw/master/csl-citation.json" }</w:instrText>
      </w:r>
      <w:r w:rsidRPr="0064644A">
        <w:fldChar w:fldCharType="separate"/>
      </w:r>
      <w:r w:rsidRPr="0064644A">
        <w:rPr>
          <w:noProof/>
        </w:rPr>
        <w:t>(1937)</w:t>
      </w:r>
      <w:r w:rsidRPr="0064644A">
        <w:fldChar w:fldCharType="end"/>
      </w:r>
      <w:r w:rsidRPr="0064644A">
        <w:t xml:space="preserve"> that suggested there are </w:t>
      </w:r>
      <w:r w:rsidRPr="0064644A">
        <w:rPr>
          <w:i/>
          <w:iCs/>
        </w:rPr>
        <w:t>“genes tha</w:t>
      </w:r>
      <w:r>
        <w:rPr>
          <w:i/>
          <w:iCs/>
        </w:rPr>
        <w:t>t affect general mutation rate”</w:t>
      </w:r>
      <w:r w:rsidR="00A167F3">
        <w:t xml:space="preserve"> (</w:t>
      </w:r>
      <w:r w:rsidRPr="0064644A">
        <w:t>mutator alleles</w:t>
      </w:r>
      <w:r w:rsidR="00A167F3">
        <w:t>)</w:t>
      </w:r>
      <w:r w:rsidRPr="0064644A">
        <w:t xml:space="preserve"> and that </w:t>
      </w:r>
      <w:r w:rsidRPr="0064644A">
        <w:rPr>
          <w:i/>
          <w:iCs/>
        </w:rPr>
        <w:t>“in wild populations, such genes must be subject to selection”</w:t>
      </w:r>
      <w:r w:rsidRPr="0064644A">
        <w:t>. But how does selection affect mutator alleles? And how will</w:t>
      </w:r>
      <w:r w:rsidR="00A167F3">
        <w:t xml:space="preserve"> the</w:t>
      </w:r>
      <w:r w:rsidRPr="0064644A">
        <w:t xml:space="preserve"> other </w:t>
      </w:r>
      <w:r w:rsidR="00A167F3">
        <w:t xml:space="preserve">evolutionary </w:t>
      </w:r>
      <w:r w:rsidRPr="0064644A">
        <w:t>forces – mutation, recombination, and genetic drift – change the evolutionary fate</w:t>
      </w:r>
      <w:r w:rsidR="00A167F3">
        <w:t xml:space="preserve"> of mutator alleles</w:t>
      </w:r>
      <w:r w:rsidRPr="0064644A">
        <w:t xml:space="preserve">? </w:t>
      </w:r>
      <w:r>
        <w:t>The a</w:t>
      </w:r>
      <w:r w:rsidRPr="0064644A">
        <w:t>nswers to these question</w:t>
      </w:r>
      <w:r>
        <w:t>s</w:t>
      </w:r>
      <w:r w:rsidRPr="0064644A">
        <w:t xml:space="preserve"> depend on a number of evolutionary and ecological factors. </w:t>
      </w:r>
    </w:p>
    <w:p w:rsidR="000841EA" w:rsidRPr="0064644A" w:rsidRDefault="000841EA" w:rsidP="009E6A65">
      <w:pPr>
        <w:jc w:val="left"/>
      </w:pPr>
      <w:r w:rsidRPr="0064644A">
        <w:t xml:space="preserve">An </w:t>
      </w:r>
      <w:r w:rsidRPr="00895895">
        <w:t>optimal</w:t>
      </w:r>
      <w:r w:rsidRPr="0064644A">
        <w:t xml:space="preserve"> mutation rate balances between </w:t>
      </w:r>
      <w:r w:rsidRPr="00895895">
        <w:rPr>
          <w:i/>
          <w:iCs/>
        </w:rPr>
        <w:t>adaptedness</w:t>
      </w:r>
      <w:r w:rsidRPr="0064644A">
        <w:t xml:space="preserve">, the ability to retain existing adaptations, and </w:t>
      </w:r>
      <w:r w:rsidRPr="00895895">
        <w:rPr>
          <w:i/>
          <w:iCs/>
        </w:rPr>
        <w:t>adaptability</w:t>
      </w:r>
      <w:r w:rsidRPr="0064644A">
        <w:t xml:space="preserve">, the ability to produce new adaptations </w:t>
      </w:r>
      <w:r w:rsidRPr="0064644A">
        <w:fldChar w:fldCharType="begin" w:fldLock="1"/>
      </w:r>
      <w:r w:rsidR="008326D3">
        <w:instrText>ADDIN CSL_CITATION { "citationItems" : [ { "id" : "ITEM-1", "itemData" : { "ISSN" : "0016-6731", "PMID" : "4711556", "author" : [ { "dropping-particle" : "", "family" : "Leigh", "given" : "Egbert Giles Jr.", "non-dropping-particle" : "", "parse-names" : false, "suffix" : "" } ], "container-title" : "Genetics", "id" : "ITEM-1", "issued" : { "date-parts" : [ [ "1973", "4" ] ] }, "page" : "Suppl 73:1-18", "title" : "The evolution of mutation rates.", "type" : "article-journal", "volume" : "73" }, "uris" : [ "http://www.mendeley.com/documents/?uuid=7a4b62bb-8633-416c-8f70-05cedce54130" ] } ], "mendeley" : { "formattedCitation" : "(Leigh 1973)", "plainTextFormattedCitation" : "(Leigh 1973)", "previouslyFormattedCitation" : "(Leigh 1973)" }, "properties" : { "noteIndex" : 0 }, "schema" : "https://github.com/citation-style-language/schema/raw/master/csl-citation.json" }</w:instrText>
      </w:r>
      <w:r w:rsidRPr="0064644A">
        <w:fldChar w:fldCharType="separate"/>
      </w:r>
      <w:r w:rsidRPr="00A2623B">
        <w:rPr>
          <w:noProof/>
        </w:rPr>
        <w:t>(Leigh 1973)</w:t>
      </w:r>
      <w:r w:rsidRPr="0064644A">
        <w:fldChar w:fldCharType="end"/>
      </w:r>
      <w:r w:rsidRPr="0064644A">
        <w:t>. The distribution of mutational effects</w:t>
      </w:r>
      <w:r>
        <w:t xml:space="preserve"> </w:t>
      </w:r>
      <w:r>
        <w:fldChar w:fldCharType="begin" w:fldLock="1"/>
      </w:r>
      <w:r w:rsidR="008326D3">
        <w:instrText>ADDIN CSL_CITATION { "citationItems" : [ { "id" : "ITEM-1", "itemData" : { "DOI" : "10.1038/nrg2146", "ISSN" : "1471-0056", "PMID" : "17637733", "abstract" : "The distribution of fitness effects (DFE) of new mutations is a fundamental entity in genetics that has implications ranging from the genetic basis of complex disease to the stability of the molecular clock. It has been studied by two different approaches: mutation accumulation and mutagenesis experiments, and the analysis of DNA sequence data. The proportion of mutations that are advantageous, effectively neutral and deleterious varies between species, and the DFE differs between coding and non-coding DNA. Despite these differences between species and genomic regions, some general principles have emerged: advantageous mutations are rare, and those that are strongly selected are exponentially distributed; and the DFE of deleterious mutations is complex and multi-modal.", "author" : [ { "dropping-particle" : "", "family" : "Eyre-Walker", "given" : "Adam", "non-dropping-particle" : "", "parse-names" : false, "suffix" : "" }, { "dropping-particle" : "", "family" : "Keightley", "given" : "Peter D.", "non-dropping-particle" : "", "parse-names" : false, "suffix" : "" } ], "container-title" : "Nature reviews. Genetics", "id" : "ITEM-1", "issue" : "8", "issued" : { "date-parts" : [ [ "2007", "8" ] ] }, "page" : "610-8", "title" : "The distribution of fitness effects of new mutations.", "title-short" : "Nat Rev Genet", "type" : "article-journal", "volume" : "8" }, "uris" : [ "http://www.mendeley.com/documents/?uuid=85f02b3b-0408-4052-a30a-ae844f8dad8d" ] } ], "mendeley" : { "formattedCitation" : "(Eyre-Walker and Keightley 2007)", "plainTextFormattedCitation" : "(Eyre-Walker and Keightley 2007)", "previouslyFormattedCitation" : "(Eyre-Walker and Keightley 2007)" }, "properties" : { "noteIndex" : 0 }, "schema" : "https://github.com/citation-style-language/schema/raw/master/csl-citation.json" }</w:instrText>
      </w:r>
      <w:r>
        <w:fldChar w:fldCharType="separate"/>
      </w:r>
      <w:r w:rsidRPr="00AD113E">
        <w:rPr>
          <w:noProof/>
        </w:rPr>
        <w:t>(Eyre-Walker and Keightley 2007)</w:t>
      </w:r>
      <w:r>
        <w:fldChar w:fldCharType="end"/>
      </w:r>
      <w:r w:rsidR="00A167F3">
        <w:t xml:space="preserve"> is therefore an </w:t>
      </w:r>
      <w:r w:rsidRPr="0064644A">
        <w:t>important factor for the evolution of the mutation rate. Briefly, in well-adapted populations beneficial mutations might be very rare and therefore selection will favor the reduction of the mutation rate</w:t>
      </w:r>
      <w:r w:rsidR="00A167F3">
        <w:t xml:space="preserve"> </w:t>
      </w:r>
      <w:r w:rsidR="00A167F3">
        <w:fldChar w:fldCharType="begin" w:fldLock="1"/>
      </w:r>
      <w:r w:rsidR="00C47991">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rsidR="00A167F3">
        <w:fldChar w:fldCharType="separate"/>
      </w:r>
      <w:r w:rsidR="00A167F3" w:rsidRPr="00A167F3">
        <w:rPr>
          <w:noProof/>
        </w:rPr>
        <w:t>(Liberman and Feldman 1986)</w:t>
      </w:r>
      <w:r w:rsidR="00A167F3">
        <w:fldChar w:fldCharType="end"/>
      </w:r>
      <w:r w:rsidRPr="0064644A">
        <w:t xml:space="preserve">. In maladapted populations, on the other hand, beneficial mutations </w:t>
      </w:r>
      <w:r>
        <w:t>could</w:t>
      </w:r>
      <w:r w:rsidRPr="0064644A">
        <w:t xml:space="preserve"> be </w:t>
      </w:r>
      <w:r>
        <w:t xml:space="preserve">much </w:t>
      </w:r>
      <w:r w:rsidRPr="0064644A">
        <w:t xml:space="preserve">more common. Mutator alleles can then “hitch-hike” </w:t>
      </w:r>
      <w:r w:rsidRPr="0064644A">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rsidRPr="0064644A">
        <w:fldChar w:fldCharType="separate"/>
      </w:r>
      <w:r w:rsidRPr="00A2623B">
        <w:rPr>
          <w:noProof/>
        </w:rPr>
        <w:t>(Maynard Smith and Haigh 1974)</w:t>
      </w:r>
      <w:r w:rsidRPr="0064644A">
        <w:fldChar w:fldCharType="end"/>
      </w:r>
      <w:r w:rsidRPr="0064644A">
        <w:t xml:space="preserve"> with the beneficial mutations they generate and reach high frequencies </w:t>
      </w:r>
      <w:r w:rsidRPr="0064644A">
        <w:fldChar w:fldCharType="begin" w:fldLock="1"/>
      </w:r>
      <w:r w:rsidR="00A167F3">
        <w:instrText>ADDIN CSL_CITATION { "citationItems" : [ { "id" : "ITEM-1", "itemData" : { "DOI" : "10.1038/42696", "ISSN" : "0028-0836", "PMID" : "9192893",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"dropping-particle" : "", "family" : "Taddei", "given" : "Fran\u00e7ois", "non-dropping-particle" : "", "parse-names" : false, "suffix" : "" }, { "dropping-particle" : "", "family" : "Radman", "given" : "Miroslav", "non-dropping-particle" : "", "parse-names" : false, "suffix" : "" }, { "dropping-particle" : "", "family" : "Maynard Smith", "given" : "John", "non-dropping-particle" : "", "parse-names" : false, "suffix" : "" }, { "dropping-particle" : "", "family" : "Toupance", "given" : "Bruno", "non-dropping-particle" : "", "parse-names" : false, "suffix" : "" }, { "dropping-particle" : "", "family" : "Gouyon", "given" : "Pierre-Henri", "non-dropping-particle" : "", "parse-names" : false, "suffix" : "" }, { "dropping-particle" : "", "family" : "Godelle", "given" : "Bernard", "non-dropping-particle" : "", "parse-names" : false, "suffix" : "" } ], "container-title" : "Nature", "id" : "ITEM-1", "issue" : "6634", "issued" : { "date-parts" : [ [ "1997", "6" ] ] }, "note" : "-transient mutators: by mutation and reverse mutation at modifier gene. rate: ~ 10-5-10-7\n-if transient effect is removed, that is, no reversion allowed, than mutators do not speed adaptation\n-&amp;quot;Furthermore,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stress.&amp;quot;", "page" : "700-2", "title" : "Role of mutator alleles in adaptive evolution.", "type" : "article-journal", "volume" : "387" }, "uris" : [ "http://www.mendeley.com/documents/?uuid=b44ffa24-a082-102d-8a22-0024e85e2bb9" ] }, { "id" : "ITEM-2", "itemData" : { "DOI" : "10.1038/42701", "ISSN" : "0028-0836", "PMID" : "9192894", "abstract" : "Most mutations are likely to be deleterious, and so the spontaneous mutation rate is generally held at a very low value. Nonetheless, evolutionary theory predicts that high mutation rates can evolve under certain circumstances. Empirical observations have previously been limited to short-term studies of the fates of mutator strains deliberately introduced into laboratory populations of Escherichia coli, and to the effects of intense selective events on mutator frequencies in E. coli. Here we report the rise of spontaneously originated mutators in populations of E. coli undergoing long-term adaptation to a new environment. Our results corroborate computer simulations of mutator evolution in adapting clonal populations, and may help to explain observations that associate high mutation rates with emerging pathogens and with certain cancers.", "author" : [ { "dropping-particle" : "", "family" : "Sniegowski", "given" : "Paul D.", "non-dropping-particle" : "", "parse-names" : false, "suffix" : "" }, { "dropping-particle" : "", "family" : "Gerrish", "given" : "Philip J.", "non-dropping-particle" : "", "parse-names" : false, "suffix" : "" }, { "dropping-particle" : "", "family" : "Lenski", "given" : "Richard E.", "non-dropping-particle" : "", "parse-names" : false, "suffix" : "" } ], "chapter-number" : "NY", "container-title" : "Nature", "id" : "ITEM-2", "issue" : "6634", "issued" : { "date-parts" : [ [ "1997", "6" ] ] }, "note" : "experimental\n\n\n3/12 populations increase mutation rate within 10,000 generations to between 1 and two orders of magnitude higher\n\n\nmutator lineages remained mutators - persistence", "page" : "703-5", "title" : "Evolution of high mutation rates in experimental populations of E. coli.", "type" : "article-journal", "volume" : "387" }, "uris" : [ "http://www.mendeley.com/documents/?uuid=ebc3ea94-3856-48ec-8a84-0a8de217730f" ] }, { "id" : "ITEM-3", "itemData" : { "ISSN" : "0016-6731", "PMID" : "10353893", "abstract" : "Selection of mutator alleles, increasing the mutation rate up to 10, 000-fold, has been observed during in vitro experimental evolution. This spread is ascribed to the hitchhiking of mutator alleles with favorable mutations, as demonstrated by a theoretical model using selective parameters corresponding to such experiments. Observations of unexpectedly high frequencies of mutators in natural isolates suggest that the same phenomenon could occur in the wild. But it remains questionable whether realistic in natura parameter values could also result in selection of mutators. In particular, the main parameters of adaptation, the size of the adapting population and the height and steepness of the adaptive peak characterizing adaptation, are very variable in nature. By simulation approach, we studied the effect of these parameters on the selection of mutators in asexual populations, assuming additive fitness. We show that the larger the population size, the more likely the fixation of mutator alleles. At a large population size, at least four adaptive mutations are needed for mutator fixation; moreover, under stronger selection stronger mutators are selected. We propose a model based on multiple mutations to illustrate how second-order selection can optimize population fitness when few favorable mutations are required for adaptation.", "author" : [ { "dropping-particle" : "", "family" : "Tenaillon", "given" : "Olivier", "non-dropping-particle" : "", "parse-names" : false, "suffix" : "" }, { "dropping-particle" : "", "family" : "Toupance", "given" : "Bruno", "non-dropping-particle" : "", "parse-names" : false, "suffix" : "" }, { "dropping-particle" : "", "family" : "Nagard", "given" : "Herve", "non-dropping-particle" : "Le", "parse-names" : false, "suffix" : "" }, { "dropping-particle" : "", "family" : "Taddei", "given" : "Fran\u00e7ois", "non-dropping-particle" : "", "parse-names" : false, "suffix" : "" }, { "dropping-particle" : "", "family" : "Godelle", "given" : "Bernard", "non-dropping-particle" : "", "parse-names" : false, "suffix" : "" } ], "container-title" : "Genetics", "id" : "ITEM-3", "issue" : "2", "issued" : { "date-parts" : [ [ "1999", "6" ] ] }, "note" : "treis to evaluate the results of Taddei et al 1997 for &amp;quot;natural&amp;quot; parameter values:\n*population size\n*number of beneficial mutations needed for adaptation\n*selection coefficient of beneficial mutations\n\n\n\n\nprobability of fixation is defined as the percantage of populations in which the frequency of the mutator at the end of adaptation reaches 95% - much harder for the mutator then in our model", "page" : "485-93", "title" : "Mutators, population size, adaptive landscape and the adaptation of asexual populations of bacteria.", "type" : "article-journal", "volume" : "152" }, "uris" : [ "http://www.mendeley.com/documents/?uuid=31a3329f-09b7-46c8-ae20-0987c1294b44" ] } ], "mendeley" : { "formattedCitation" : "(Taddei et al. 1997; Sniegowski, Gerrish, and Lenski 1997; Tenaillon et al. 1999)", "plainTextFormattedCitation" : "(Taddei et al. 1997; Sniegowski, Gerrish, and Lenski 1997; Tenaillon et al. 1999)", "previouslyFormattedCitation" : "(Taddei et al. 1997; Sniegowski, Gerrish, and Lenski 1997; Tenaillon et al. 1999)" }, "properties" : { "noteIndex" : 0 }, "schema" : "https://github.com/citation-style-language/schema/raw/master/csl-citation.json" }</w:instrText>
      </w:r>
      <w:r w:rsidRPr="0064644A">
        <w:fldChar w:fldCharType="separate"/>
      </w:r>
      <w:r w:rsidRPr="00A2623B">
        <w:rPr>
          <w:noProof/>
        </w:rPr>
        <w:t>(Taddei et al. 1997; Sniegowski, Gerrish, and Lenski 1997; Tenaillon et al. 1999)</w:t>
      </w:r>
      <w:r w:rsidRPr="0064644A">
        <w:fldChar w:fldCharType="end"/>
      </w:r>
      <w:r>
        <w:t xml:space="preserve">. Also, </w:t>
      </w:r>
      <w:ins w:id="6" w:author="Yoav Ram" w:date="2016-01-19T10:27:00Z">
        <w:r w:rsidR="009E6A65">
          <w:t xml:space="preserve">in comparison to </w:t>
        </w:r>
        <w:r w:rsidR="009E6A65" w:rsidRPr="0064644A">
          <w:t>populations with high mutation rates</w:t>
        </w:r>
        <w:r w:rsidR="009E6A65">
          <w:t xml:space="preserve">, </w:t>
        </w:r>
      </w:ins>
      <w:r w:rsidRPr="0064644A">
        <w:t xml:space="preserve">populations with low mutation rates </w:t>
      </w:r>
      <w:ins w:id="7" w:author="Yoav Ram" w:date="2016-01-19T10:28:00Z">
        <w:r w:rsidR="009E6A65">
          <w:t xml:space="preserve">take longer to adapt to new environmental conditions and therefore </w:t>
        </w:r>
      </w:ins>
      <w:r w:rsidRPr="0064644A">
        <w:t>may suffer a greater substitutional load</w:t>
      </w:r>
      <w:del w:id="8" w:author="Yoav Ram" w:date="2016-01-19T10:29:00Z">
        <w:r w:rsidDel="009E6A65">
          <w:delText xml:space="preserve"> </w:delText>
        </w:r>
      </w:del>
      <w:ins w:id="9" w:author="Yoav Ram" w:date="2016-01-19T10:29:00Z">
        <w:r w:rsidR="009E6A65">
          <w:t>:</w:t>
        </w:r>
      </w:ins>
      <w:ins w:id="10" w:author="Yoav Ram" w:date="2016-01-19T10:26:00Z">
        <w:r w:rsidR="009E6A65">
          <w:t xml:space="preserve"> the fitness cost due to the elimination of unfit individuals from the population during adaption</w:t>
        </w:r>
      </w:ins>
      <w:del w:id="11" w:author="Yoav Ram" w:date="2016-01-19T10:28:00Z">
        <w:r w:rsidRPr="0064644A" w:rsidDel="009E6A65">
          <w:delText>than</w:delText>
        </w:r>
      </w:del>
      <w:del w:id="12" w:author="Yoav Ram" w:date="2016-01-19T10:27:00Z">
        <w:r w:rsidRPr="0064644A" w:rsidDel="009E6A65">
          <w:delText xml:space="preserve"> populations with high mutation rates</w:delText>
        </w:r>
      </w:del>
      <w:r>
        <w:t xml:space="preserve">, </w:t>
      </w:r>
      <w:del w:id="13" w:author="Yoav Ram" w:date="2016-01-19T10:28:00Z">
        <w:r w:rsidDel="009E6A65">
          <w:delText xml:space="preserve">due to the elimination of unfit individuals from the population during </w:delText>
        </w:r>
        <w:r w:rsidR="00A167F3" w:rsidDel="009E6A65">
          <w:delText>a</w:delText>
        </w:r>
        <w:r w:rsidDel="009E6A65">
          <w:delText xml:space="preserve"> longer adaptation time </w:delText>
        </w:r>
      </w:del>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"id" : "ITEM-2", "itemData" : { "DOI" : "10.1038/hdy.1969.10", "ISSN" : "0018-067X", "author" : [ { "dropping-particle" : "", "family" : "Kimura", "given" : "Motoo", "non-dropping-particle" : "", "parse-names" : false, "suffix" : "" }, { "dropping-particle" : "", "family" : "Maruyama", "given" : "Takeo", "non-dropping-particle" : "", "parse-names" : false, "suffix" : "" } ], "container-title" : "Heredity", "id" : "ITEM-2", "issue" : "1", "issued" : { "date-parts" : [ [ "1969", "2" ] ] }, "page" : "101-114", "title" : "The substitutional load in a finite population", "type" : "article-journal", "volume" : "24" }, "uris" : [ "http://www.mendeley.com/documents/?uuid=20d0374b-b341-4475-9897-dd7601358053" ] } ], "mendeley" : { "formattedCitation" : "(Kimura 1967; Kimura and Maruyama 1969)", "plainTextFormattedCitation" : "(Kimura 1967; Kimura and Maruyama 1969)", "previouslyFormattedCitation" : "(Kimura 1967; Kimura and Maruyama 1969)" }, "properties" : { "noteIndex" : 0 }, "schema" : "https://github.com/citation-style-language/schema/raw/master/csl-citation.json" }</w:instrText>
      </w:r>
      <w:r w:rsidRPr="0064644A">
        <w:fldChar w:fldCharType="separate"/>
      </w:r>
      <w:r w:rsidRPr="00A2623B">
        <w:rPr>
          <w:noProof/>
        </w:rPr>
        <w:t>(Kimura 1967; Kimura and Maruyama 1969)</w:t>
      </w:r>
      <w:r w:rsidRPr="0064644A">
        <w:fldChar w:fldCharType="end"/>
      </w:r>
      <w:r>
        <w:t>.</w:t>
      </w:r>
    </w:p>
    <w:p w:rsidR="000841EA" w:rsidRDefault="000841EA" w:rsidP="00C47991">
      <w:pPr>
        <w:jc w:val="left"/>
      </w:pPr>
      <w:r w:rsidRPr="0064644A">
        <w:t xml:space="preserve">Kimura </w:t>
      </w:r>
      <w:r w:rsidRPr="0064644A">
        <w:fldChar w:fldCharType="begin" w:fldLock="1"/>
      </w:r>
      <w:r w:rsidR="008326D3">
        <w:instrText>ADDIN CSL_CITATION { "citationItems" : [ { "id" : "ITEM-1", "itemData" : { "DOI" : "10.1017/S0016672300010284", "ISSN" : "0016-6723",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"language" : "English", "page" : "23-34", "title" : "On the evolutionary adjustment of spontaneous mutation rates", "type" : "article-journal", "volume" : "9" }, "uris" : [ "http://www.mendeley.com/documents/?uuid=d6a03400-bbb5-426b-aada-64a71aae858e" ] } ], "mendeley" : { "formattedCitation" : "(Kimura 1967)", "manualFormatting" : "(1967)", "plainTextFormattedCitation" : "(Kimura 1967)", "previouslyFormattedCitation" : "(Kimura 1967)" }, "properties" : { "noteIndex" : 0 }, "schema" : "https://github.com/citation-style-language/schema/raw/master/csl-citation.json" }</w:instrText>
      </w:r>
      <w:r w:rsidRPr="0064644A">
        <w:fldChar w:fldCharType="separate"/>
      </w:r>
      <w:r w:rsidRPr="0064644A">
        <w:rPr>
          <w:noProof/>
        </w:rPr>
        <w:t>(1967)</w:t>
      </w:r>
      <w:r w:rsidRPr="0064644A">
        <w:fldChar w:fldCharType="end"/>
      </w:r>
      <w:r w:rsidRPr="0064644A">
        <w:t xml:space="preserve"> suggested two hypotheses for the evolutionary adjustment of the mutation rate: (</w:t>
      </w:r>
      <w:proofErr w:type="spellStart"/>
      <w:r w:rsidRPr="0064644A">
        <w:t>i</w:t>
      </w:r>
      <w:proofErr w:type="spellEnd"/>
      <w:r w:rsidRPr="0064644A">
        <w:t xml:space="preserve">) </w:t>
      </w:r>
      <w:r>
        <w:t xml:space="preserve">the </w:t>
      </w:r>
      <w:r w:rsidRPr="0064644A">
        <w:t>mutation rate is optimized by intra-group selection to minimize the genetic and substitutional loads</w:t>
      </w:r>
      <w:r>
        <w:t>, and</w:t>
      </w:r>
      <w:r w:rsidRPr="0064644A">
        <w:t xml:space="preserve"> (ii) most mutations are deleterious, </w:t>
      </w:r>
      <w:r w:rsidR="00C47991">
        <w:t xml:space="preserve">and therefore </w:t>
      </w:r>
      <w:r w:rsidRPr="0064644A">
        <w:t xml:space="preserve">the mutation rate is at the lowest level permitted by physical and physiological constraints. Leigh </w:t>
      </w:r>
      <w:r w:rsidRPr="0064644A">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"id" : "ITEM-2", "itemData" : { "ISSN" : "0016-6731", "PMID" : "4711556", "author" : [ { "dropping-particle" : "", "family" : "Leigh", "given" : "Egbert Giles Jr.", "non-dropping-particle" : "", "parse-names" : false, "suffix" : "" } ], "container-title" : "Genetics", "id" : "ITEM-2", "issued" : { "date-parts" : [ [ "1973", "4" ] ] }, "page" : "Suppl 73:1-18", "title" : "The evolution of mutation rates.", "type" : "article-journal", "volume" : "73" }, "uris" : [ "http://www.mendeley.com/documents/?uuid=7a4b62bb-8633-416c-8f70-05cedce54130" ] } ], "mendeley" : { "formattedCitation" : "(Leigh 1970; Leigh 1973)", "manualFormatting" : "(1970; 1973)", "plainTextFormattedCitation" : "(Leigh 1970; Leigh 1973)", "previouslyFormattedCitation" : "(Leigh 1970; Leigh 1973)" }, "properties" : { "noteIndex" : 0 }, "schema" : "https://github.com/citation-style-language/schema/raw/master/csl-citation.json" }</w:instrText>
      </w:r>
      <w:r w:rsidRPr="0064644A">
        <w:fldChar w:fldCharType="separate"/>
      </w:r>
      <w:r w:rsidRPr="0064644A">
        <w:rPr>
          <w:noProof/>
        </w:rPr>
        <w:t>(1970; 1973)</w:t>
      </w:r>
      <w:r w:rsidRPr="0064644A">
        <w:fldChar w:fldCharType="end"/>
      </w:r>
      <w:r w:rsidRPr="0064644A">
        <w:t xml:space="preserve"> </w:t>
      </w:r>
      <w:r w:rsidR="00C47991">
        <w:t xml:space="preserve">used an </w:t>
      </w:r>
      <w:r>
        <w:t xml:space="preserve">analytical model to </w:t>
      </w:r>
      <w:r w:rsidRPr="0064644A">
        <w:t xml:space="preserve">demonstrate that in asexual populations </w:t>
      </w:r>
      <w:r w:rsidR="00C47991">
        <w:t xml:space="preserve">evolving in a periodically changing environment, </w:t>
      </w:r>
      <w:r w:rsidRPr="0064644A">
        <w:t>inter-group selection may favor mutator alleles</w:t>
      </w:r>
      <w:r>
        <w:t xml:space="preserve"> due to the increased variation they generate, which allows rapid adaptation to environmental changes. Also, </w:t>
      </w:r>
      <w:r w:rsidR="00C47991">
        <w:t>Leigh</w:t>
      </w:r>
      <w:r>
        <w:t xml:space="preserve"> </w:t>
      </w:r>
      <w:r>
        <w:lastRenderedPageBreak/>
        <w:t xml:space="preserve">found that </w:t>
      </w:r>
      <w:r w:rsidRPr="0064644A">
        <w:t>the optimal mutation rate</w:t>
      </w:r>
      <w:r>
        <w:t xml:space="preserve"> in </w:t>
      </w:r>
      <w:proofErr w:type="spellStart"/>
      <w:r>
        <w:t>asexuals</w:t>
      </w:r>
      <w:proofErr w:type="spellEnd"/>
      <w:r w:rsidRPr="0064644A">
        <w:t xml:space="preserve"> </w:t>
      </w:r>
      <w:r>
        <w:t xml:space="preserve">is </w:t>
      </w:r>
      <w:r w:rsidRPr="0064644A">
        <w:t>equal</w:t>
      </w:r>
      <w:r>
        <w:t xml:space="preserve"> to </w:t>
      </w:r>
      <w:r w:rsidRPr="0064644A">
        <w:t>the frequency of environmental change</w:t>
      </w:r>
      <w:r w:rsidR="00C47991">
        <w:t xml:space="preserve"> </w:t>
      </w:r>
      <w:r w:rsidR="00C47991">
        <w:fldChar w:fldCharType="begin" w:fldLock="1"/>
      </w:r>
      <w:r w:rsidR="006303F4">
        <w:instrText>ADDIN CSL_CITATION { "citationItems" : [ { "id" : "ITEM-1", "itemData" : { "DOI" : "10.1006/jtbi.1996.0109", "ISBN" : "0022-5193", "ISSN" : "0022-5193", "PMID" : "8796186", "abstract" : "We discuss simple models for the evolution of rates of spontaneous and induced heritable phenotypic variations in a periodically fluctuating environment with a cycle length between two and 100 generations. For the simplest case, the optimal spontaneous transition rate between two states is approximately 1/n (where n is the cycle length). It is also shown that selection for the optimal transition rate under these conditions is surprisingly strong. When n is small, this means that the heritable variations are produced by non-classical inheritance systems, including non-DNA inheritance systems. Thus, it is predicted that in genes controlling adaptation to such environments, non-classical genetic effects are likely to be observed. We argue that the evolution of spontaneous and induced heritable transitions played an important role in the evolution of ontogenies of both unicellular and multicellular organisms. The existence of a machinery for producing induced heritable phenotypic variations introduces a \"Lamarckian\" factor into evolution.", "author" : [ { "dropping-particle" : "", "family" : "Lachmann", "given" : "M", "non-dropping-particle" : "", "parse-names" : false, "suffix" : "" }, { "dropping-particle" : "", "family" : "Jablonka", "given" : "E", "non-dropping-particle" : "", "parse-names" : false, "suffix" : "" } ], "container-title" : "Journal of theoretical biology", "id" : "ITEM-1", "issue" : "1", "issued" : { "date-parts" : [ [ "1996" ] ] }, "page" : "1-9", "title" : "The inheritance of phenotypes: an adaptation to fluctuating environments.", "type" : "article-journal", "volume" : "181" }, "uris" : [ "http://www.mendeley.com/documents/?uuid=518c7324-41e0-4e48-ae94-b9bddc970201" ] } ], "mendeley" : { "formattedCitation" : "(Lachmann and Jablonka 1996)", "plainTextFormattedCitation" : "(Lachmann and Jablonka 1996)", "previouslyFormattedCitation" : "(Lachmann and Jablonka 1996)" }, "properties" : { "noteIndex" : 0 }, "schema" : "https://github.com/citation-style-language/schema/raw/master/csl-citation.json" }</w:instrText>
      </w:r>
      <w:r w:rsidR="00C47991">
        <w:fldChar w:fldCharType="separate"/>
      </w:r>
      <w:r w:rsidR="00C47991" w:rsidRPr="00C47991">
        <w:rPr>
          <w:noProof/>
        </w:rPr>
        <w:t>(Lachmann and Jablonka 1996)</w:t>
      </w:r>
      <w:r w:rsidR="00C47991">
        <w:fldChar w:fldCharType="end"/>
      </w:r>
      <w:r>
        <w:t>. In sexual populations, however,</w:t>
      </w:r>
      <w:r w:rsidRPr="0064644A">
        <w:t xml:space="preserve"> </w:t>
      </w:r>
      <w:r>
        <w:t>selection will act against alleles that increase the mutation rate</w:t>
      </w:r>
      <w:r w:rsidRPr="0064644A">
        <w:t xml:space="preserve">. </w:t>
      </w:r>
    </w:p>
    <w:p w:rsidR="000841EA" w:rsidRPr="0064644A" w:rsidRDefault="000841EA" w:rsidP="009E6A65">
      <w:pPr>
        <w:jc w:val="left"/>
      </w:pPr>
      <w:r w:rsidRPr="0064644A">
        <w:t xml:space="preserve">More recently, Lynch </w:t>
      </w:r>
      <w:r w:rsidRPr="0064644A">
        <w:fldChar w:fldCharType="begin" w:fldLock="1"/>
      </w:r>
      <w:r w:rsidR="00A167F3">
        <w:instrText>ADDIN CSL_CITATION { "citationItems" : [ { "id" : "ITEM-1", "itemData" : { "DOI" : "10.1016/j.tig.2010.05.003", "ISSN" : "0168-9525", "PMID" : "20594608", "abstract" : "Understanding the mechanisms of evolution requires information on the rate of appearance of new mutations and their effects at the molecular and phenotypic levels. Although procuring such data has been technically challenging, high-throughput genome sequencing is rapidly expanding knowledge in this area. With information on spontaneous mutations now available in a variety of organisms, general patterns have emerged for the scaling of mutation rate with genome size and for the likely mechanisms that drive this pattern. Support is presented for the hypothesis that natural selection pushes mutation rates down to a lower limit set by the power of random genetic drift rather than by intrinsic physiological limitations, and that this has resulted in reduced levels of replication, transcription, and translation fidelity in eukaryotes relative to prokaryotes.", "author" : [ { "dropping-particle" : "", "family" : "Lynch", "given" : "Michael", "non-dropping-particle" : "", "parse-names" : false, "suffix" : "" } ], "container-title" : "Trends in genetics", "id" : "ITEM-1", "issue" : "8", "issued" : { "date-parts" : [ [ "2010", "6", "29" ] ] }, "page" : "345-352", "publisher" : "Elsevier Ltd", "title" : "Evolution of the mutation rate.", "type" : "article-journal", "volume" : "26" }, "uris" : [ "http://www.mendeley.com/documents/?uuid=fdc95a96-bbb5-4cb9-8f01-fc90750d12f3" ] }, { "id" : "ITEM-2",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"(Lynch 2010; Lynch 2011)", "manualFormatting" : "(2010; 2011)", "plainTextFormattedCitation" : "(Lynch 2010; Lynch 2011)", "previouslyFormattedCitation" : "(Lynch 2010; Lynch 2011)" }, "properties" : { "noteIndex" : 0 }, "schema" : "https://github.com/citation-style-language/schema/raw/master/csl-citation.json" }</w:instrText>
      </w:r>
      <w:r w:rsidRPr="0064644A">
        <w:fldChar w:fldCharType="separate"/>
      </w:r>
      <w:r w:rsidRPr="0064644A">
        <w:rPr>
          <w:noProof/>
        </w:rPr>
        <w:t>(2010; 2011)</w:t>
      </w:r>
      <w:r w:rsidRPr="0064644A">
        <w:fldChar w:fldCharType="end"/>
      </w:r>
      <w:r>
        <w:t xml:space="preserve"> framed the </w:t>
      </w:r>
      <w:r w:rsidRPr="006303F4">
        <w:rPr>
          <w:i/>
          <w:iCs/>
        </w:rPr>
        <w:t>drift barrier hypothesis</w:t>
      </w:r>
      <w:r>
        <w:t>. This hypothesis suggests that</w:t>
      </w:r>
      <w:r w:rsidRPr="0064644A">
        <w:t xml:space="preserve"> the reduction of the mutation rate is limited by </w:t>
      </w:r>
      <w:r w:rsidR="00C47991">
        <w:t xml:space="preserve">random </w:t>
      </w:r>
      <w:r w:rsidRPr="0064644A">
        <w:t>genetic drift rath</w:t>
      </w:r>
      <w:r>
        <w:t>e</w:t>
      </w:r>
      <w:r w:rsidR="00C47991">
        <w:t xml:space="preserve">r than by physical constraints: </w:t>
      </w:r>
      <w:r>
        <w:t>when the mutation rate is low enough, selection towards further decreases is too weak to overcome random sampling in small populations. Moreover, Lynch suggested his hypothesis</w:t>
      </w:r>
      <w:r w:rsidRPr="0064644A">
        <w:t xml:space="preserve"> is </w:t>
      </w:r>
      <w:r>
        <w:t xml:space="preserve">also </w:t>
      </w:r>
      <w:r w:rsidRPr="0064644A">
        <w:t>relevant to microbial species</w:t>
      </w:r>
      <w:r>
        <w:t xml:space="preserve"> </w:t>
      </w:r>
      <w:r w:rsidRPr="0064644A">
        <w:t xml:space="preserve">experiencing </w:t>
      </w:r>
      <w:r w:rsidRPr="006303F4">
        <w:rPr>
          <w:i/>
          <w:iCs/>
        </w:rPr>
        <w:t>clonal interference</w:t>
      </w:r>
      <w:r>
        <w:t xml:space="preserve"> </w:t>
      </w:r>
      <w:commentRangeStart w:id="14"/>
      <w:r w:rsidR="006303F4">
        <w:t>[</w:t>
      </w:r>
      <w:commentRangeEnd w:id="14"/>
      <w:r w:rsidR="00EF6682">
        <w:rPr>
          <w:rStyle w:val="CommentReference"/>
        </w:rPr>
        <w:commentReference w:id="14"/>
      </w:r>
      <w:r>
        <w:t>referring to the process in which several clones with different beneficial mutations interfere with each other, reducing</w:t>
      </w:r>
      <w:r w:rsidRPr="0064644A">
        <w:t xml:space="preserve"> their </w:t>
      </w:r>
      <w:r>
        <w:t xml:space="preserve">effective </w:t>
      </w:r>
      <w:r w:rsidRPr="0064644A">
        <w:t xml:space="preserve">population sizes </w:t>
      </w:r>
      <w:r w:rsidRPr="0064644A">
        <w:fldChar w:fldCharType="begin" w:fldLock="1"/>
      </w:r>
      <w:r w:rsidR="00A167F3">
        <w:instrText>ADDIN CSL_CITATION { "citationItems" : [ { "id" : "ITEM-1", "itemData" : { "DOI" : "10.1023/A:1017067816551", "ISSN" : "0016-6707",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"dropping-particle" : "", "family" : "Gerrish", "given" : "Philip J.", "non-dropping-particle" : "", "parse-names" : false, "suffix" : "" }, { "dropping-particle" : "", "family" : "Lenski", "given" : "Richard E.", "non-dropping-particle" : "", "parse-names" : false, "suffix" : ""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"formattedCitation" : "(Gerrish and Lenski 1998)", "plainTextFormattedCitation" : "(Gerrish and Lenski 1998)", "previouslyFormattedCitation" : "(Gerrish and Lenski 1998)" }, "properties" : { "noteIndex" : 0 }, "schema" : "https://github.com/citation-style-language/schema/raw/master/csl-citation.json" }</w:instrText>
      </w:r>
      <w:r w:rsidRPr="0064644A">
        <w:fldChar w:fldCharType="separate"/>
      </w:r>
      <w:r w:rsidRPr="00A2623B">
        <w:rPr>
          <w:noProof/>
        </w:rPr>
        <w:t>(Gerrish and Lenski 1998)</w:t>
      </w:r>
      <w:r w:rsidRPr="0064644A">
        <w:fldChar w:fldCharType="end"/>
      </w:r>
      <w:r w:rsidR="006303F4">
        <w:t>]</w:t>
      </w:r>
      <w:r w:rsidRPr="0064644A">
        <w:t xml:space="preserve">. </w:t>
      </w:r>
      <w:r>
        <w:t>A</w:t>
      </w:r>
      <w:r w:rsidRPr="0064644A">
        <w:t xml:space="preserve">lternatively, </w:t>
      </w:r>
      <w:del w:id="15" w:author="Yoav Ram" w:date="2016-01-19T10:30:00Z">
        <w:r w:rsidRPr="0064644A" w:rsidDel="009E6A65">
          <w:delText xml:space="preserve">Dawson </w:delText>
        </w:r>
        <w:r w:rsidRPr="0064644A" w:rsidDel="009E6A65">
          <w:fldChar w:fldCharType="begin" w:fldLock="1"/>
        </w:r>
        <w:r w:rsidR="00A167F3" w:rsidDel="009E6A65">
          <w:del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delInstrText>
        </w:r>
        <w:r w:rsidRPr="0064644A" w:rsidDel="009E6A65">
          <w:fldChar w:fldCharType="separate"/>
        </w:r>
        <w:r w:rsidRPr="00A2623B" w:rsidDel="009E6A65">
          <w:rPr>
            <w:noProof/>
          </w:rPr>
          <w:delText>(Dawson 1998; Sloan and Panjeti 2010)</w:delText>
        </w:r>
        <w:r w:rsidRPr="0064644A" w:rsidDel="009E6A65">
          <w:fldChar w:fldCharType="end"/>
        </w:r>
      </w:del>
      <w:r w:rsidRPr="0064644A">
        <w:t xml:space="preserve"> </w:t>
      </w:r>
      <w:ins w:id="16" w:author="Yoav Ram" w:date="2016-01-19T10:30:00Z">
        <w:r w:rsidR="009E6A65">
          <w:t xml:space="preserve">some authors </w:t>
        </w:r>
      </w:ins>
      <w:r w:rsidRPr="0064644A">
        <w:t>explored a model in which any reduction of the mutation rate entails a reduction in fitness</w:t>
      </w:r>
      <w:r w:rsidR="006303F4">
        <w:t xml:space="preserve"> owing to a </w:t>
      </w:r>
      <w:r w:rsidRPr="006303F4">
        <w:rPr>
          <w:i/>
          <w:iCs/>
        </w:rPr>
        <w:t>cost of DNA replication fidelity</w:t>
      </w:r>
      <w:r>
        <w:t xml:space="preserve"> </w:t>
      </w:r>
      <w:ins w:id="17" w:author="Yoav Ram" w:date="2016-01-19T10:30:00Z">
        <w:r w:rsidR="009E6A65" w:rsidRPr="0064644A">
          <w:fldChar w:fldCharType="begin" w:fldLock="1"/>
        </w:r>
        <w:r w:rsidR="009E6A65">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"id" : "ITEM-2", "itemData" : { "DOI" : "10.1111/j.1558-5646.2009.00869.x", "ISSN" : "1558-5646", "PMID" : "19863589", "abstract" : "Evolutionary theory suggests that low mutation rates should favor the persistence of asexuals. Additionally, given the observation that most nonneutral mutations are deleterious, asexuality may strengthen selection for reduced mutation rates. This reciprocal relationship raises the possibility of a positive feedback loop between sex and mutation rate. We explored the consequences of this evolutionary feedback with an individual-based model in which a sexual population is continually challenged by the introduction of asexual clones. We found that asexuals were more likely to spread in a population when mutation rates were able to evolve relative to a model in which mutation rates were held constant. In fact, under evolving mutation rates, asexuals were able to spread to fixation even when sexuals faced no cost of sex whatsoever. The added success of asexuals was the result of their ability to evolve lower mutation rates and thereby slow the process of mutation accumulation that otherwise limited their spread. Given the existence of ample mutation rate variation in natural populations, our findings show that the evolutionary feedback between sex and mutation rate may intensify the \"paradox of sex,\" supporting the argument that deleterious mutation accumulation alone is likely insufficient to overcome the reproductive advantage of asexual competitors in the short term.", "author" : [ { "dropping-particle" : "", "family" : "Sloan", "given" : "Daniel B.", "non-dropping-particle" : "", "parse-names" : false, "suffix" : "" }, { "dropping-particle" : "", "family" : "Panjeti", "given" : "Vijay G.", "non-dropping-particle" : "", "parse-names" : false, "suffix" : "" } ], "container-title" : "Evolution", "id" : "ITEM-2", "issue" : "4", "issued" : { "date-parts" : [ [ "2010", "4", "1" ] ] }, "note" : "-asexuals invading sexuals\n-with cost of fidelity\n-no beneficial mutations\nexperiments:\n1. evolution of mutation rate in sexual/asexual population\n2. invasion of asexuals to sexuals by mutation at the reproductive mode locus. after an MSB. 2.b invasion without evolution of mutation rate - mut rate constant at the MSB value\ninvasions - 30 replicates, 1000 generations.\n\n\nresults:\n1. sexuals evolve higher mutation rates, and the dynamics match Dawson's theory\n2. if asexual mutation rate evolved it greatly increaed their success. this is because their optimal fitness is with a lower mutation rate (1) and the starting point is the sexuals optimal mutation rate\n\n\nproblems:\nthis is true for a MSB. if adaptation is required, then mutator alleles will be selected for much more effectively in asexuals do to linkage disequilibrium (drives mutation rate up in asexuals) and to fisher muller effect (recombination and mutation are competing adaptive strategies).", "page" : "1129-35", "title" : "Evolutionary feedbacks between reproductive mode and mutation rate exacerbate the paradox of sex.", "type" : "article-journal", "volume" : "64" }, "uris" : [ "http://www.mendeley.com/documents/?uuid=548fc1fa-0c2a-4d0d-9c8e-922ef31c3be6" ] } ], "mendeley" : { "formattedCitation" : "(Dawson 1998; Sloan and Panjeti 2010)", "plainTextFormattedCitation" : "(Dawson 1998; Sloan and Panjeti 2010)", "previouslyFormattedCitation" : "(Dawson 1998; Sloan and Panjeti 2010)" }, "properties" : { "noteIndex" : 0 }, "schema" : "https://github.com/citation-style-language/schema/raw/master/csl-citation.json" }</w:instrText>
        </w:r>
        <w:r w:rsidR="009E6A65" w:rsidRPr="0064644A">
          <w:fldChar w:fldCharType="separate"/>
        </w:r>
        <w:r w:rsidR="009E6A65" w:rsidRPr="00A2623B">
          <w:rPr>
            <w:noProof/>
          </w:rPr>
          <w:t>(Dawson 1998; Sloan and Panjeti 2010)</w:t>
        </w:r>
        <w:r w:rsidR="009E6A65" w:rsidRPr="0064644A">
          <w:fldChar w:fldCharType="end"/>
        </w:r>
      </w:ins>
      <w:del w:id="18" w:author="Yoav Ram" w:date="2016-01-19T10:30:00Z">
        <w:r w:rsidDel="009E6A65">
          <w:fldChar w:fldCharType="begin" w:fldLock="1"/>
        </w:r>
        <w:r w:rsidR="008326D3" w:rsidDel="009E6A65">
          <w:del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"mendeley" : { "formattedCitation" : "(Sniegowski et al. 2000)", "plainTextFormattedCitation" : "(Sniegowski et al. 2000)", "previouslyFormattedCitation" : "(Sniegowski et al. 2000)" }, "properties" : { "noteIndex" : 0 }, "schema" : "https://github.com/citation-style-language/schema/raw/master/csl-citation.json" }</w:delInstrText>
        </w:r>
        <w:r w:rsidDel="009E6A65">
          <w:fldChar w:fldCharType="separate"/>
        </w:r>
        <w:r w:rsidRPr="003C0C5D" w:rsidDel="009E6A65">
          <w:rPr>
            <w:noProof/>
          </w:rPr>
          <w:delText>(Sniegowski et al. 2000)</w:delText>
        </w:r>
        <w:r w:rsidDel="009E6A65">
          <w:fldChar w:fldCharType="end"/>
        </w:r>
      </w:del>
      <w:r>
        <w:t>. This cost may be</w:t>
      </w:r>
      <w:r w:rsidRPr="0064644A">
        <w:t xml:space="preserve"> due to</w:t>
      </w:r>
      <w:r>
        <w:t xml:space="preserve"> a shortage</w:t>
      </w:r>
      <w:r w:rsidRPr="0064644A">
        <w:t xml:space="preserve"> </w:t>
      </w:r>
      <w:r>
        <w:t xml:space="preserve">in </w:t>
      </w:r>
      <w:r w:rsidRPr="0064644A">
        <w:t xml:space="preserve">resources and energy required to </w:t>
      </w:r>
      <w:r w:rsidR="006303F4">
        <w:t xml:space="preserve">proof and </w:t>
      </w:r>
      <w:r w:rsidRPr="0064644A">
        <w:t>repair</w:t>
      </w:r>
      <w:r w:rsidR="006303F4">
        <w:t xml:space="preserve"> replication errors</w:t>
      </w:r>
      <w:r w:rsidRPr="0064644A">
        <w:t xml:space="preserve">, or due to the reduced replication rate of higher fidelity </w:t>
      </w:r>
      <w:r w:rsidR="006303F4">
        <w:t xml:space="preserve">DNA </w:t>
      </w:r>
      <w:r w:rsidRPr="0064644A">
        <w:t>polymerases. Under this model, the mutation rate has an optimal value which, in asexual populations, depends only on the</w:t>
      </w:r>
      <w:r>
        <w:t xml:space="preserve"> relationship between the mutation rate and the</w:t>
      </w:r>
      <w:r w:rsidRPr="0064644A">
        <w:t xml:space="preserve"> </w:t>
      </w:r>
      <w:r w:rsidRPr="006303F4">
        <w:rPr>
          <w:i/>
          <w:iCs/>
        </w:rPr>
        <w:t>cost of fidelity</w:t>
      </w:r>
      <w:r w:rsidRPr="0064644A">
        <w:t xml:space="preserve">. In sexual populations this optimal value also depends on the </w:t>
      </w:r>
      <w:r>
        <w:t>magnitude</w:t>
      </w:r>
      <w:r w:rsidRPr="0064644A">
        <w:t xml:space="preserve"> of selection</w:t>
      </w:r>
      <w:r w:rsidR="006303F4">
        <w:t xml:space="preserve"> </w:t>
      </w:r>
      <w:r w:rsidR="006303F4">
        <w:fldChar w:fldCharType="begin" w:fldLock="1"/>
      </w:r>
      <w:r w:rsidR="00525ED6">
        <w:instrText>ADDIN CSL_CITATION { "citationItems" : [ { "id" : "ITEM-1", "itemData" : { "DOI" : "10.1006/jtbi.1998.0752", "ISSN" : "0022-5193", "PMID" : "9778430",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"dropping-particle" : "", "family" : "Dawson", "given" : "Kevin J.", "non-dropping-particle" : "", "parse-names" : false, "suffix" : "" } ], "container-title" : "Journal of theoretical biology", "id" : "ITEM-1", "issue" : "1", "issued" : { "date-parts" : [ [ "1998", "9", "7" ] ] }, "note" : "no beneficial mutations\nMSB\nthe difference between k-m model and kond model\nstable mu rate is lower for asex (like sloan &amp;amp; panjeti) because indirect selection is weaker. very different results than if ben muts are allowed (leigh 70) in which case asex will have higher mut rates.selection at haploid stage - no hetero effect\n\n\n\n\ndiscussion on the different terms of the CoF", "page" : "143-57", "title" : "Evolutionarily stable mutation rates.", "type" : "article-journal", "volume" : "194" }, "uris" : [ "http://www.mendeley.com/documents/?uuid=19c92bbe-65cd-416b-95d8-a98b4208b55f" ] } ], "mendeley" : { "formattedCitation" : "(Dawson 1998)", "plainTextFormattedCitation" : "(Dawson 1998)", "previouslyFormattedCitation" : "(Dawson 1998)" }, "properties" : { "noteIndex" : 0 }, "schema" : "https://github.com/citation-style-language/schema/raw/master/csl-citation.json" }</w:instrText>
      </w:r>
      <w:r w:rsidR="006303F4">
        <w:fldChar w:fldCharType="separate"/>
      </w:r>
      <w:r w:rsidR="006303F4" w:rsidRPr="006303F4">
        <w:rPr>
          <w:noProof/>
        </w:rPr>
        <w:t>(Dawson 1998)</w:t>
      </w:r>
      <w:r w:rsidR="006303F4">
        <w:fldChar w:fldCharType="end"/>
      </w:r>
      <w:r>
        <w:t>.</w:t>
      </w:r>
      <w:r w:rsidRPr="0064644A">
        <w:t xml:space="preserve"> </w:t>
      </w:r>
    </w:p>
    <w:p w:rsidR="000841EA" w:rsidRPr="0064644A" w:rsidRDefault="000841EA" w:rsidP="008F38D3">
      <w:pPr>
        <w:jc w:val="left"/>
      </w:pPr>
      <w:r>
        <w:t>To summarize, t</w:t>
      </w:r>
      <w:r w:rsidRPr="0064644A">
        <w:t>he evolution of the mutation rate depend</w:t>
      </w:r>
      <w:r>
        <w:t>s</w:t>
      </w:r>
      <w:r w:rsidRPr="0064644A">
        <w:t xml:space="preserve"> on a variety of population and environmental factors</w:t>
      </w:r>
      <w:r>
        <w:t xml:space="preserve"> </w:t>
      </w:r>
      <w:r w:rsidR="006303F4">
        <w:t>[</w:t>
      </w:r>
      <w:r>
        <w:t xml:space="preserve">reviewed by </w:t>
      </w:r>
      <w:r>
        <w:fldChar w:fldCharType="begin" w:fldLock="1"/>
      </w:r>
      <w:r w:rsidR="008326D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"ISSN" : "1350-0872", "PMID" : "11988499", "abstract" : "The separation of sex and reproduction in bacteria and most other microbes makes their evolutionary adap- tation primarily dependent on mutation as the \u2018raw material\u2019. At first sight, producing as many mutations as possible may thus seem a profitable strategy for microbes, because it would allow them to respond rapidly to changing environmental conditions. How- ever, mutations come in many forms and only very few are beneficial for adaptation of the organism to its environment, while many more have deleterious effects (Sturtevant, 1937). This begs the question to what level the mutation rate should evolve to balance the necessity of adaptive change with the cost of deleterious mutations (Sniegowski et al., 2000). Whatever the best mutation rate might be theoretically, actual changes of the mutation rate come about by natural selection acting on mutants with different mutation rates. Since these forces can be different for individual mutation-rate mutants within a population and entire populations of such mutants (see below), the observed mutation rate does not always reflect a single theoretical optimum. Actual mutation rates are rather a product of the interplay between short- and long-term evolutionary forces acting on these mutants, where short-term forces affect the frequency of individual mutation-rate mutants within populations, and long-term forces affect the frequency of populations of these mutants relative to other populations. The clonal structure of most microbial populations causes competition between populations to be a relevant force.", "author" : [ { "dropping-particle" : "", "family" : "Visser", "given" : "J.Arjan G.M.", "non-dropping-particle" : "de", "parse-names" : false, "suffix" : "" } ], "container-title" : "Microbiology (Reading, England)", "id" : "ITEM-2", "issue" : "Pt 5", "issued" : { "date-parts" : [ [ "2002", "5" ] ] }, "page" : "1247-52", "title" : "The fate of microbial mutators.", "type" : "article-journal", "volume" : "148" }, "uris" : [ "http://www.mendeley.com/documents/?uuid=5c9d401b-35f7-4b0b-9cd9-1e433221d47f" ] }, { "id" : "ITEM-3",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"ITEM-3", "issue" : "4", "issued" : { "date-parts" : [ [ "2006", "5" ] ] }, "page" : "820-7", "title" : "Evolution of mutation rates in bacteria.", "type" : "article-journal", "volume" : "60" }, "uris" : [ "http://www.mendeley.com/documents/?uuid=16f2f8bc-97da-47fa-ae1a-58603ba66bca" ] } ], "mendeley" : { "formattedCitation" : "(Sniegowski et al. 2000; de Visser 2002; Denamur and Matic 2006)", "plainTextFormattedCitation" : "(Sniegowski et al. 2000; de Visser 2002; Denamur and Matic 2006)", "previouslyFormattedCitation" : "(Sniegowski et al. 2000; de Visser 2002; Denamur and Matic 2006)" }, "properties" : { "noteIndex" : 0 }, "schema" : "https://github.com/citation-style-language/schema/raw/master/csl-citation.json" }</w:instrText>
      </w:r>
      <w:r>
        <w:fldChar w:fldCharType="separate"/>
      </w:r>
      <w:r w:rsidRPr="003C0C5D">
        <w:rPr>
          <w:noProof/>
        </w:rPr>
        <w:t>(Sniegowski et al. 2000; de Visser 2002; Denamur and Matic 2006)</w:t>
      </w:r>
      <w:r>
        <w:fldChar w:fldCharType="end"/>
      </w:r>
      <w:r w:rsidR="006303F4">
        <w:t>]</w:t>
      </w:r>
      <w:r w:rsidRPr="0064644A">
        <w:t xml:space="preserve">. First, mutator alleles are subject to indirect negative and positive selection due to </w:t>
      </w:r>
      <w:r>
        <w:t xml:space="preserve">the </w:t>
      </w:r>
      <w:r w:rsidRPr="0064644A">
        <w:t xml:space="preserve">deleterious and beneficial mutations they generate. The overall </w:t>
      </w:r>
      <w:r>
        <w:t xml:space="preserve">direction and </w:t>
      </w:r>
      <w:r w:rsidRPr="0064644A">
        <w:t xml:space="preserve">magnitude of selection </w:t>
      </w:r>
      <w:r>
        <w:t>varies</w:t>
      </w:r>
      <w:r w:rsidRPr="0064644A">
        <w:t xml:space="preserve"> </w:t>
      </w:r>
      <w:r>
        <w:t>for</w:t>
      </w:r>
      <w:r w:rsidRPr="0064644A">
        <w:t xml:space="preserve"> different </w:t>
      </w:r>
      <w:r>
        <w:t xml:space="preserve">populations, </w:t>
      </w:r>
      <w:r w:rsidRPr="0064644A">
        <w:t>environmental conditions</w:t>
      </w:r>
      <w:r w:rsidR="006303F4">
        <w:t>,</w:t>
      </w:r>
      <w:r w:rsidRPr="0064644A">
        <w:t xml:space="preserve"> and molecular constraints. Second, mutator alleles are also under direct selection</w:t>
      </w:r>
      <w:r>
        <w:t xml:space="preserve"> </w:t>
      </w:r>
      <w:r w:rsidRPr="0064644A">
        <w:t xml:space="preserve">due to the </w:t>
      </w:r>
      <w:r w:rsidRPr="006303F4">
        <w:rPr>
          <w:i/>
          <w:iCs/>
        </w:rPr>
        <w:t>cost of fidelity</w:t>
      </w:r>
      <w:r w:rsidRPr="0064644A">
        <w:t xml:space="preserve">. Third, genetic drift affects the fate of mutator alleles by limiting the influence of </w:t>
      </w:r>
      <w:r>
        <w:t xml:space="preserve">direct and indirect </w:t>
      </w:r>
      <w:r w:rsidRPr="0064644A">
        <w:t>selection</w:t>
      </w:r>
      <w:r>
        <w:t xml:space="preserve"> and by driving the accumulation of deleterious mutations</w:t>
      </w:r>
      <w:r w:rsidR="006303F4">
        <w:t xml:space="preserve"> in small populations</w:t>
      </w:r>
      <w:r>
        <w:t xml:space="preserve">, which can lead to the extinction of </w:t>
      </w:r>
      <w:r w:rsidR="006303F4">
        <w:t>mutator</w:t>
      </w:r>
      <w:r>
        <w:t xml:space="preserve"> alleles </w:t>
      </w:r>
      <w:r>
        <w:fldChar w:fldCharType="begin" w:fldLock="1"/>
      </w:r>
      <w:r w:rsidR="009323E5">
        <w:instrText>ADDIN CSL_CITATION { "citationItems" : [ { "id" : "ITEM-1", "itemData" : { "ISSN" : "0022-1503", "PMID" : "8409355",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"dropping-particle" : "", "family" : "Lynch", "given" : "Michael", "non-dropping-particle" : "", "parse-names" : false, "suffix" : "" }, { "dropping-particle" : "", "family" : "B\u00fcrger", "given" : "Reinhard", "non-dropping-particle" : "", "parse-names" : false, "suffix" : "" }, { "dropping-particle" : "", "family" : "Butcher", "given" : "D", "non-dropping-particle" : "", "parse-names" : false, "suffix" : "" }, { "dropping-particle" : "", "family" : "Gabriel", "given" : "Wilfried", "non-dropping-particle" : "", "parse-names" : false, "suffix" : "" } ], "container-title" : "The Journal of heredity", "id" : "ITEM-1", "issue" : "5", "issued" : { "date-parts" : [ [ "1993" ] ] }, "page" : "339-44", "title" : "The mutational meltdown in asexual populations.", "type" : "article-journal", "volume" : "84" }, "uris" : [ "http://www.mendeley.com/documents/?uuid=6335889e-d942-4fb3-93fd-26394533fe2e" ] } ], "mendeley" : { "formattedCitation" : "(Lynch et al. 1993)", "plainTextFormattedCitation" : "(Lynch et al. 1993)", "previouslyFormattedCitation" : "(Lynch et al. 1993)" }, "properties" : { "noteIndex" : 0 }, "schema" : "https://github.com/citation-style-language/schema/raw/master/csl-citation.json" }</w:instrText>
      </w:r>
      <w:r>
        <w:fldChar w:fldCharType="separate"/>
      </w:r>
      <w:r w:rsidR="008326D3" w:rsidRPr="008326D3">
        <w:rPr>
          <w:noProof/>
        </w:rPr>
        <w:t>(Lynch et al. 1993)</w:t>
      </w:r>
      <w:r>
        <w:fldChar w:fldCharType="end"/>
      </w:r>
      <w:r w:rsidRPr="0064644A">
        <w:t>.</w:t>
      </w:r>
      <w:r>
        <w:t xml:space="preserve"> </w:t>
      </w:r>
      <w:r w:rsidRPr="0064644A">
        <w:t>Fourth,</w:t>
      </w:r>
      <w:r w:rsidR="006303F4">
        <w:t xml:space="preserve"> </w:t>
      </w:r>
      <w:r w:rsidRPr="006303F4">
        <w:rPr>
          <w:i/>
          <w:iCs/>
        </w:rPr>
        <w:t>clonal interference</w:t>
      </w:r>
      <w:r>
        <w:t xml:space="preserve"> reduces the adaptation rate of asexual populations and reduces the indirect selection </w:t>
      </w:r>
      <w:r w:rsidR="006303F4">
        <w:t xml:space="preserve">for mutator alleles due to </w:t>
      </w:r>
      <w:r>
        <w:t xml:space="preserve">the beneficial mutations they generate </w:t>
      </w:r>
      <w:r>
        <w:fldChar w:fldCharType="begin" w:fldLock="1"/>
      </w:r>
      <w:r w:rsidR="00A167F3">
        <w:instrText>ADDIN CSL_CITATION { "citationItems" : [ { "id" : "ITEM-1", "itemData" : { "DOI" : "10.1126/science.283.5400.404", "ISSN" : "0036-8075", "PMID" : "9888858", "abstract" : "Mutator genotypes with increased mutation rates may be especially important in microbial evolution if genetic adaptation is generally limited by the supply of mutations. In experimental populations of the bacterium Escherichia coli, the rate of evolutionary adaptation was proportional to the mutation supply rate only in particular circumstances of small or initially well-adapted populations. These experiments also demonstrate a \"speed limit\" on adaptive evolution in asexual populations, one that is independent of the mutation supply rate.", "author" : [ { "dropping-particle" : "", "family" : "Visser", "given" : "J.Arjan G.M.", "non-dropping-particle" : "de", "parse-names" : false, "suffix" : "" }, { "dropping-particle" : "", "family" : "Zeyl", "given" : "Clifford", "non-dropping-particle" : "", "parse-names" : false, "suffix" : "" }, { "dropping-particle" : "", "family" : "Gerrish", "given" : "Philip J.", "non-dropping-particle" : "", "parse-names" : false, "suffix" : "" }, { "dropping-particle" : "", "family" : "Blanchard", "given" : "Jeffrey L.", "non-dropping-particle" : "", "parse-names" : false, "suffix" : "" }, { "dropping-particle" : "", "family" : "Lenski", "given" : "Richard E.", "non-dropping-particle" : "", "parse-names" : false, "suffix" : "" } ], "container-title" : "Science", "id" : "ITEM-1", "issue" : "5400", "issued" : { "date-parts" : [ [ "1999", "1", "15" ] ] }, "note" : "- actual mutation rate of mutators (tau=3, 32)\n- two mutators: mutY, mutS", "page" : "404-6", "title" : "Diminishing returns from mutation supply rate in asexual populations.", "type" : "article-journal", "volume" : "283" }, "uris" : [ "http://www.mendeley.com/documents/?uuid=2780e8a4-d72b-4f0e-a32a-4dc84c1599b9" ] } ], "mendeley" : { "formattedCitation" : "(de Visser et al. 1999)", "plainTextFormattedCitation" : "(de Visser et al. 1999)", "previouslyFormattedCitation" : "(de Visser et al. 1999)" }, "properties" : { "noteIndex" : 0 }, "schema" : "https://github.com/citation-style-language/schema/raw/master/csl-citation.json" }</w:instrText>
      </w:r>
      <w:r>
        <w:fldChar w:fldCharType="separate"/>
      </w:r>
      <w:r w:rsidRPr="005446DC">
        <w:rPr>
          <w:noProof/>
        </w:rPr>
        <w:t>(de Visser et al. 1999)</w:t>
      </w:r>
      <w:r>
        <w:fldChar w:fldCharType="end"/>
      </w:r>
      <w:r>
        <w:t xml:space="preserve">. </w:t>
      </w:r>
      <w:commentRangeStart w:id="19"/>
      <w:r>
        <w:t>Fifth</w:t>
      </w:r>
      <w:commentRangeEnd w:id="19"/>
      <w:r w:rsidR="00EC12F5">
        <w:rPr>
          <w:rStyle w:val="CommentReference"/>
        </w:rPr>
        <w:commentReference w:id="19"/>
      </w:r>
      <w:r>
        <w:t>,</w:t>
      </w:r>
      <w:r w:rsidRPr="0064644A">
        <w:t xml:space="preserve"> recombination</w:t>
      </w:r>
      <w:r>
        <w:t xml:space="preserve"> influences the mutation rate in several ways: </w:t>
      </w:r>
      <w:proofErr w:type="spellStart"/>
      <w:r>
        <w:t>i</w:t>
      </w:r>
      <w:proofErr w:type="spellEnd"/>
      <w:r>
        <w:t>) it</w:t>
      </w:r>
      <w:r w:rsidRPr="0064644A">
        <w:t xml:space="preserve"> alters the </w:t>
      </w:r>
      <w:r>
        <w:t xml:space="preserve">direction and </w:t>
      </w:r>
      <w:r w:rsidRPr="0064644A">
        <w:t>magnitude of indirect selection</w:t>
      </w:r>
      <w:r>
        <w:t xml:space="preserve"> on mutator alleles</w:t>
      </w:r>
      <w:r w:rsidRPr="0064644A">
        <w:t xml:space="preserve"> by breaking the association </w:t>
      </w:r>
      <w:r>
        <w:t>between</w:t>
      </w:r>
      <w:r w:rsidRPr="0064644A">
        <w:t xml:space="preserve"> </w:t>
      </w:r>
      <w:r w:rsidR="006303F4">
        <w:t xml:space="preserve">mutator </w:t>
      </w:r>
      <w:r>
        <w:t>alleles and</w:t>
      </w:r>
      <w:r w:rsidRPr="0064644A">
        <w:t xml:space="preserve"> the mutations they generate</w:t>
      </w:r>
      <w:r>
        <w:t>, ii) it</w:t>
      </w:r>
      <w:r w:rsidRPr="0064644A">
        <w:t xml:space="preserve"> </w:t>
      </w:r>
      <w:r w:rsidR="006303F4">
        <w:t xml:space="preserve">increases </w:t>
      </w:r>
      <w:r w:rsidRPr="0064644A">
        <w:t xml:space="preserve">the effective population size by reducing </w:t>
      </w:r>
      <w:r w:rsidRPr="006303F4">
        <w:rPr>
          <w:i/>
          <w:iCs/>
        </w:rPr>
        <w:t>clonal interference</w:t>
      </w:r>
      <w:r w:rsidRPr="0064644A">
        <w:t xml:space="preserve"> </w:t>
      </w:r>
      <w:r w:rsidRPr="0064644A">
        <w:fldChar w:fldCharType="begin" w:fldLock="1"/>
      </w:r>
      <w:r w:rsidR="008326D3">
        <w:instrText>ADDIN CSL_CITATION { "citationItems" : [ { "id" : "ITEM-1", "itemData" : { "DOI" : "10.1534/genetics.111.130112", "ISSN" : "1943-2631", "PMID" : "21900264",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"dropping-particle" : "", "family" : "Martens", "given" : "Erik A.", "non-dropping-particle" : "", "parse-names" : false, "suffix" : "" }, { "dropping-particle" : "", "family" : "Hallatschek", "given" : "Oskar", "non-dropping-particle" : "", "parse-names" : false, "suffix" : ""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"formattedCitation" : "(Martens and Hallatschek 2011)", "plainTextFormattedCitation" : "(Martens and Hallatschek 2011)", "previouslyFormattedCitation" : "(Martens and Hallatschek 2011)" }, "properties" : { "noteIndex" : 0 }, "schema" : "https://github.com/citation-style-language/schema/raw/master/csl-citation.json" }</w:instrText>
      </w:r>
      <w:r w:rsidRPr="0064644A">
        <w:fldChar w:fldCharType="separate"/>
      </w:r>
      <w:r w:rsidRPr="00A2623B">
        <w:rPr>
          <w:noProof/>
        </w:rPr>
        <w:t>(Martens and Hallatschek 2011)</w:t>
      </w:r>
      <w:r w:rsidRPr="0064644A">
        <w:fldChar w:fldCharType="end"/>
      </w:r>
      <w:r w:rsidRPr="0064644A">
        <w:t xml:space="preserve">, thereby </w:t>
      </w:r>
      <w:r w:rsidRPr="0064644A">
        <w:lastRenderedPageBreak/>
        <w:t>changing the balance between drift and selection</w:t>
      </w:r>
      <w:r>
        <w:t xml:space="preserve">, and iii) it combines different beneficial mutations in the same </w:t>
      </w:r>
      <w:r w:rsidR="006303F4">
        <w:t>genotype</w:t>
      </w:r>
      <w:r>
        <w:t>, thereby accelerating the rate of adaptation and reducing the need for mutations</w:t>
      </w:r>
      <w:r w:rsidR="006303F4">
        <w:t xml:space="preserve"> – this is known as the</w:t>
      </w:r>
      <w:r>
        <w:t xml:space="preserve"> </w:t>
      </w:r>
      <w:r w:rsidRPr="006303F4">
        <w:rPr>
          <w:i/>
          <w:iCs/>
        </w:rPr>
        <w:t>Fisher-Muller effect</w:t>
      </w:r>
      <w:r>
        <w:t xml:space="preserve"> </w:t>
      </w:r>
      <w:r>
        <w:fldChar w:fldCharType="begin" w:fldLock="1"/>
      </w:r>
      <w:r w:rsidR="00A167F3">
        <w:instrText>ADDIN CSL_CITATION { "citationItems" : [ { "id" : "ITEM-1", "itemData" : { "DOI" : "10.1006/tpbi.1997.1358", "ISSN" : "0040-5809", "PMID" : "9679320",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"dropping-particle" : "", "family" : "Christiansen", "given" : "Freddy B.", "non-dropping-particle" : "", "parse-names" : false, "suffix" : "" }, { "dropping-particle" : "", "family" : "Otto", "given" : "Sarah P.", "non-dropping-particle" : "", "parse-names" : false, "suffix" : "" }, { "dropping-particle" : "", "family" : "Bergman", "given" : "Aviv", "non-dropping-particle" : "", "parse-names" : false, "suffix" : "" }, { "dropping-particle" : "", "family" : "Feldman", "given" : "Marcus W.", "non-dropping-particle" : "", "parse-names" : false, "suffix" : "" } ], "container-title" : "Theoretical population biology", "id" : "ITEM-1", "issue" : "3", "issued" : { "date-parts" : [ [ "1998", "6" ] ] }, "note" : "&amp;quot;our analysis will focus on two-locus models where single-mutant types are neutral or weakly favored&amp;quot;", "page" : "199-215", "title" : "Waiting with and without recombination: the time to production of a double mutant.", "type" : "article-journal", "volume" : "53" }, "uris" : [ "http://www.mendeley.com/documents/?uuid=c644c077-80a1-4af2-87f7-dfc85480d47d" ] } ], "mendeley" : { "formattedCitation" : "(Christiansen et al. 1998)", "plainTextFormattedCitation" : "(Christiansen et al. 1998)", "previouslyFormattedCitation" : "(Christiansen et al. 1998)" }, "properties" : { "noteIndex" : 0 }, "schema" : "https://github.com/citation-style-language/schema/raw/master/csl-citation.json" }</w:instrText>
      </w:r>
      <w:r>
        <w:fldChar w:fldCharType="separate"/>
      </w:r>
      <w:r w:rsidRPr="00CB77E7">
        <w:rPr>
          <w:noProof/>
        </w:rPr>
        <w:t>(Christiansen et al. 1998)</w:t>
      </w:r>
      <w:r>
        <w:fldChar w:fldCharType="end"/>
      </w:r>
      <w:r w:rsidRPr="0064644A">
        <w:t xml:space="preserve">. </w:t>
      </w:r>
      <w:r>
        <w:t>Sixth</w:t>
      </w:r>
      <w:r w:rsidRPr="0064644A">
        <w:t xml:space="preserve">, </w:t>
      </w:r>
      <w:r>
        <w:t>complex</w:t>
      </w:r>
      <w:r w:rsidRPr="0064644A">
        <w:t xml:space="preserve"> fitness landscape </w:t>
      </w:r>
      <w:r w:rsidRPr="0064644A">
        <w:fldChar w:fldCharType="begin" w:fldLock="1"/>
      </w:r>
      <w:r w:rsidR="008326D3">
        <w:instrText>ADDIN CSL_CITATION { "citationItems" : [ { "id" : "ITEM-1", "itemData" : { "DOI" : "10.1186/1752-0509-3-27", "ISBN" : "1752050932", "ISSN" : "1752-0509", "PMID" : "19239699", "abstract" : "Many difficult problems in evolutionary genomics are related to mutations that have weak effects on fitness, as the consequences of mutations with large effects are often simple to predict. Current systems biology has accumulated much data on mutations with large effects and can predict the properties of knockout mutants in some systems. However experimental methods are too insensitive to observe small effects.", "author" : [ { "dropping-particle" : "", "family" : "Loewe", "given" : "Laurence", "non-dropping-particle" : "", "parse-names" : false, "suffix" : "" } ], "container-title" : "BMC systems biology", "id" : "ITEM-1", "issue" : "27", "issued" : { "date-parts" : [ [ "2009", "1" ] ] }, "title" : "A framework for evolutionary systems biology.", "type" : "article-journal", "volume" : "3" }, "uris" : [ "http://www.mendeley.com/documents/?uuid=b65776fa-0930-4ab7-9aac-0f91e67a01b4" ] }, { "id" : "ITEM-2", "itemData" : { "DOI" : "10.1038/nrg3033", "ISSN" : "1471-0064", "PMID" : "21808261", "abstract" : "Is evolution predictable at the molecular level? The ambitious goal to answer this question requires an understanding of the mutational effects that govern the complex relationship between genotype and phenotype. In practice, it involves integrating systems-biology modelling, microbial laboratory evolution experiments and large-scale mutational analyses - a feat that is made possible by the recent availability of the necessary computational tools and experimental techniques. This Review investigates recent progresses in mapping evolutionary trajectories and discusses the degree to which these predictions are realistic.", "author" : [ { "dropping-particle" : "", "family" : "Papp", "given" : "Bal\u00e1zs", "non-dropping-particle" : "", "parse-names" : false, "suffix" : "" }, { "dropping-particle" : "", "family" : "Notebaart", "given" : "Richard A.", "non-dropping-particle" : "", "parse-names" : false, "suffix" : "" }, { "dropping-particle" : "", "family" : "Pal", "given" : "Csaba", "non-dropping-particle" : "", "parse-names" : false, "suffix" : "" } ], "container-title" : "Nature reviews. Genetics", "id" : "ITEM-2", "issue" : "9", "issued" : { "date-parts" : [ [ "2011", "8", "2" ] ] }, "page" : "591-602", "publisher" : "Nature Publishing Group", "title" : "Systems-biology approaches for predicting genomic evolution.", "type" : "article-journal", "volume" : "12" }, "uris" : [ "http://www.mendeley.com/documents/?uuid=1e0194da-1b58-4790-b646-2629681deb00" ] } ], "mendeley" : { "formattedCitation" : "(Loewe 2009; Papp, Notebaart, and Pal 2011)", "plainTextFormattedCitation" : "(Loewe 2009; Papp, Notebaart, and Pal 2011)", "previouslyFormattedCitation" : "(Loewe 2009; Papp, Notebaart, and Pal 2011)" }, "properties" : { "noteIndex" : 0 }, "schema" : "https://github.com/citation-style-language/schema/raw/master/csl-citation.json" }</w:instrText>
      </w:r>
      <w:r w:rsidRPr="0064644A">
        <w:fldChar w:fldCharType="separate"/>
      </w:r>
      <w:r w:rsidRPr="00A2623B">
        <w:rPr>
          <w:noProof/>
        </w:rPr>
        <w:t>(Loewe 2009; Papp, Notebaart, and Pal 2011)</w:t>
      </w:r>
      <w:r w:rsidRPr="0064644A">
        <w:fldChar w:fldCharType="end"/>
      </w:r>
      <w:r w:rsidRPr="0064644A">
        <w:t xml:space="preserve"> and </w:t>
      </w:r>
      <w:r>
        <w:t>co-</w:t>
      </w:r>
      <w:r w:rsidRPr="0064644A">
        <w:t>evolution</w:t>
      </w:r>
      <w:r>
        <w:t xml:space="preserve"> of different species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"mendeley" : { "formattedCitation" : "(Pal et al. 2007)", "plainTextFormattedCitation" : "(Pal et al. 2007)", "previouslyFormattedCitation" : "(Pal et al. 2007)" }, "properties" : { "noteIndex" : 0 }, "schema" : "https://github.com/citation-style-language/schema/raw/master/csl-citation.json" }</w:instrText>
      </w:r>
      <w:r w:rsidRPr="0064644A">
        <w:fldChar w:fldCharType="separate"/>
      </w:r>
      <w:r w:rsidRPr="00A2623B">
        <w:rPr>
          <w:noProof/>
        </w:rPr>
        <w:t>(Pal et al. 2007)</w:t>
      </w:r>
      <w:r w:rsidRPr="0064644A">
        <w:fldChar w:fldCharType="end"/>
      </w:r>
      <w:r w:rsidRPr="0064644A">
        <w:t xml:space="preserve"> </w:t>
      </w:r>
      <w:r w:rsidR="008F38D3">
        <w:t>can</w:t>
      </w:r>
      <w:r w:rsidRPr="0064644A">
        <w:t xml:space="preserve"> have an important role in determining the evolutionary fate of mutator alleles.</w:t>
      </w:r>
    </w:p>
    <w:p w:rsidR="000841EA" w:rsidRPr="0064644A" w:rsidRDefault="000841EA" w:rsidP="005E24C3">
      <w:pPr>
        <w:pStyle w:val="Heading2"/>
      </w:pPr>
      <w:bookmarkStart w:id="20" w:name="_Ref321400021"/>
      <w:bookmarkStart w:id="21" w:name="_Toc432598628"/>
      <w:r w:rsidRPr="0064644A">
        <w:t xml:space="preserve">Stress-induced </w:t>
      </w:r>
      <w:bookmarkEnd w:id="20"/>
      <w:r w:rsidR="008326D3">
        <w:t>mutagenesis</w:t>
      </w:r>
      <w:bookmarkEnd w:id="21"/>
    </w:p>
    <w:p w:rsidR="000841EA" w:rsidRPr="0064644A" w:rsidRDefault="000841EA" w:rsidP="005E449E">
      <w:pPr>
        <w:jc w:val="left"/>
      </w:pPr>
      <w:commentRangeStart w:id="22"/>
      <w:r w:rsidRPr="006C04DE">
        <w:t>In an influential paper</w:t>
      </w:r>
      <w:r w:rsidRPr="0064644A">
        <w:t>, Cairns and co</w:t>
      </w:r>
      <w:r w:rsidR="008326D3">
        <w:t>lleagues</w:t>
      </w:r>
      <w:r w:rsidRPr="0064644A">
        <w:t xml:space="preserve"> </w:t>
      </w:r>
      <w:r w:rsidRPr="0064644A">
        <w:fldChar w:fldCharType="begin" w:fldLock="1"/>
      </w:r>
      <w:r w:rsidR="008326D3">
        <w:instrText>ADDIN CSL_CITATION { "citationItems" : [ { "id" : "ITEM-1", "itemData" : { "DOI" : "10.1038/335142a0", "ISSN" : "0028-0836", "PMID" : "3045565", "abstract" : "Nucleic acids are replicated with conspicuous fidelity. Infrequently, however, they undergo changes in sequence, and this process of change (mutation) generates the variability that allows evolution. As the result of studies of bacterial variation, it is now widely believed that mutations arise continuously and without any consideration for their utility. In this paper, we briefly review the source of this idea and then describe some experiments suggesting that cells may have mechanisms for choosing which mutations will occur.", "author" : [ { "dropping-particle" : "", "family" : "Cairns", "given" : "John", "non-dropping-particle" : "", "parse-names" : false, "suffix" : "" }, { "dropping-particle" : "", "family" : "Overbaugh", "given" : "Julie", "non-dropping-particle" : "", "parse-names" : false, "suffix" : "" }, { "dropping-particle" : "", "family" : "Miller", "given" : "Stephan", "non-dropping-particle" : "", "parse-names" : false, "suffix" : "" } ], "container-title" : "Nature", "id" : "ITEM-1", "issue" : "6186", "issued" : { "date-parts" : [ [ "1988", "9", "8" ] ] }, "page" : "142-5", "title" : "The origin of mutants.", "type" : "article-journal", "volume" : "335" }, "uris" : [ "http://www.mendeley.com/documents/?uuid=7babb962-c1e5-4439-87df-1db2b34079af" ] } ], "mendeley" : { "formattedCitation" : "(Cairns, Overbaugh, and Miller 1988)", "plainTextFormattedCitation" : "(Cairns, Overbaugh, and Miller 1988)", "previouslyFormattedCitation" : "(Cairns, Overbaugh, and Miller 1988)" }, "properties" : { "noteIndex" : 0 }, "schema" : "https://github.com/citation-style-language/schema/raw/master/csl-citation.json" }</w:instrText>
      </w:r>
      <w:r w:rsidRPr="0064644A">
        <w:fldChar w:fldCharType="separate"/>
      </w:r>
      <w:r w:rsidRPr="00A2623B">
        <w:rPr>
          <w:noProof/>
        </w:rPr>
        <w:t>(Cairns, Overbaugh, and Miller 1988)</w:t>
      </w:r>
      <w:r w:rsidRPr="0064644A">
        <w:fldChar w:fldCharType="end"/>
      </w:r>
      <w:r w:rsidRPr="0064644A">
        <w:t xml:space="preserve"> suggested that </w:t>
      </w:r>
      <w:r>
        <w:rPr>
          <w:i/>
          <w:iCs/>
        </w:rPr>
        <w:t>"</w:t>
      </w:r>
      <w:r w:rsidRPr="0064644A">
        <w:rPr>
          <w:i/>
          <w:iCs/>
        </w:rPr>
        <w:t>cells may have mechanisms for choosing which mutations will occur</w:t>
      </w:r>
      <w:r>
        <w:rPr>
          <w:i/>
          <w:iCs/>
        </w:rPr>
        <w:t>"</w:t>
      </w:r>
      <w:r w:rsidRPr="0064644A">
        <w:t xml:space="preserve">. This idea </w:t>
      </w:r>
      <w:r w:rsidR="008326D3">
        <w:t>was controversial in the</w:t>
      </w:r>
      <w:r w:rsidRPr="0064644A">
        <w:t xml:space="preserve"> genetics and evolution</w:t>
      </w:r>
      <w:r>
        <w:t xml:space="preserve">ary biology communities </w:t>
      </w:r>
      <w:r>
        <w:fldChar w:fldCharType="begin" w:fldLock="1"/>
      </w:r>
      <w:r w:rsidR="001B0743">
        <w:instrText>ADDIN CSL_CITATION { "citationItems" : [ { "id" : "ITEM-1", "itemData" : { "DOI" : "10.1038/337123b0", "ISSN" : "0028-0836", "PMID" : "2643054", "author" : [ { "dropping-particle" : "", "family" : "Lenski", "given" : "Richard E.", "non-dropping-particle" : "", "parse-names" : false, "suffix" : "" }, { "dropping-particle" : "", "family" : "Slatkin", "given" : "Montgomery", "non-dropping-particle" : "", "parse-names" : false, "suffix" : "" }, { "dropping-particle" : "", "family" : "Ayala", "given" : "Fransisco J.", "non-dropping-particle" : "", "parse-names" : false, "suffix" : "" } ], "container-title" : "Nature", "id" : "ITEM-1", "issue" : "6203", "issued" : { "date-parts" : [ [ "1989", "1", "12" ] ] }, "page" : "123-4", "title" : "Another alternative to directed mutation.", "type" : "article-journal", "volume" : "337" }, "uris" : [ "http://www.mendeley.com/documents/?uuid=0975c2d7-30f0-4749-8b72-0a5a2b6be74b" ] }, { "id" : "ITEM-2", "itemData" : { "DOI" : "10.1126/science.7618089", "ISSN" : "0036-8075", "author" : [ { "dropping-particle" : "", "family" : "Lenski", "given" : "Richard E.", "non-dropping-particle" : "", "parse-names" : false, "suffix" : "" }, { "dropping-particle" : "", "family" : "Sniegowski", "given" : "Paul D.", "non-dropping-particle" : "", "parse-names" : false, "suffix" : "" } ], "container-title" : "Science", "id" : "ITEM-2", "issue" : "5222", "issued" : { "date-parts" : [ [ "1995", "7" ] ] }, "page" : "285-288", "publisher" : "AAAS", "title" : "\"Adaptive mutation\": the debate goes on", "type" : "article-journal", "volume" : "269" }, "uris" : [ "http://www.mendeley.com/documents/?uuid=cfac2e2f-9065-4a9f-ab48-dda2de6b0ca3" ] }, { "id" : "ITEM-3",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"ITEM-3",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"(Lenski, Slatkin, and Ayala 1989; Lenski and Sniegowski 1995b; Roth et al. 2006)", "plainTextFormattedCitation" : "(Lenski, Slatkin, and Ayala 1989; Lenski and Sniegowski 1995b; Roth et al. 2006)", "previouslyFormattedCitation" : "(Lenski, Slatkin, and Ayala 1989; Lenski and Sniegowski 1995b; Roth et al. 2006)" }, "properties" : { "noteIndex" : 0 }, "schema" : "https://github.com/citation-style-language/schema/raw/master/csl-citation.json" }</w:instrText>
      </w:r>
      <w:r>
        <w:fldChar w:fldCharType="separate"/>
      </w:r>
      <w:r w:rsidR="00924809" w:rsidRPr="00924809">
        <w:rPr>
          <w:noProof/>
        </w:rPr>
        <w:t>(Lenski, Slatkin, and Ayala 1989; Lenski and Sniegowski 1995b; Roth et al. 2006)</w:t>
      </w:r>
      <w:r>
        <w:fldChar w:fldCharType="end"/>
      </w:r>
      <w:r w:rsidRPr="0064644A">
        <w:t xml:space="preserve">, and for the next 10 years the </w:t>
      </w:r>
      <w:r w:rsidR="008326D3" w:rsidRPr="008326D3">
        <w:rPr>
          <w:i/>
          <w:iCs/>
        </w:rPr>
        <w:t>adaptive mutation hypothesis</w:t>
      </w:r>
      <w:r>
        <w:t xml:space="preserve"> was a major controversy and the subject of numerous publications </w:t>
      </w:r>
      <w:r w:rsidRPr="0064644A">
        <w:fldChar w:fldCharType="begin" w:fldLock="1"/>
      </w:r>
      <w:r w:rsidR="001F2A1B">
        <w:instrText>ADDIN CSL_CITATION { "citationItems" : [ { "id" : "ITEM-1", "itemData" : { "ISSN" : "0016-6731", "PMID" : "2227388", "abstract" : "Recent reports have called into question the widespread belief \"that mutations arise continuously and without any consideration for their utility\" (in the words of J. Cairns) and have suggested that some mutations (which Cairns called \"directed\" mutations) may occur as specific responses to environmental challenges, i.e., they may occur more often when advantageous than when neutral. In this paper it is shown that point mutations in the trp operon reverted to trp+ more frequently under conditions of prolonged tryptophan deprivation when the reversions were advantageous, than in the presence of tryptophan when the reversions were neutral. The overall mutation rate, as determined from the rates of mutation to valine resistance and to constitutive expression of the lac operon, did not increase during tryptophan starvation. The trp reversion rate did not increase when the cells were starved for cysteine for a similar period, indicating that the increased reversion rate was specific to conditions where the reversions were advantageous. Two artifactual explanations for the observations, delayed growth of some preexisting revertants and cryptic growth by some cells at the expense of dying cells within aged colonies, were tested and rejected as unlikely. The trp+ reversions that occurred while trp- colonies aged in the absence of tryptophan were shown to be time-dependent rather than replication-dependent, and it is suggested that they occur by mechanisms different from those that have been studied in growing cells. A heuristic model for the molecular basis of such mutations is proposed and evidence consistent with that model is discussed. It is suggested that the results in this and previous studies can be explained on the basis of underlying random mechanisms that act during prolonged periods of physiological stress, and that \"directed\" mutations are not necessarily the basis of those observations.", "author" : [ { "dropping-particle" : "", "family" : "Hall", "given" : "Barry G.", "non-dropping-particle" : "", "parse-names" : false, "suffix" : "" } ], "container-title" : "Genetics", "id" : "ITEM-1", "issue" : "1", "issued" : { "date-parts" : [ [ "1990", "9" ] ] }, "note" : "* empirical evidence for  adaptive mutation in trp in E coli\n* hypothetical model for subpopulation of SIM", "page" : "5-16", "title" : "Spontaneous point mutations that occur more often when advantageous than when neutral.", "type" : "article-journal", "volume" : "126" }, "uris" : [ "http://www.mendeley.com/documents/?uuid=a8cfe8d8-b47e-4859-b2f8-fd73fb83696c" ] }, { "id" : "ITEM-2", "itemData" : { "ISSN" : "0737-4038", "PMID" : "8170359", "abstract" : "Selection-induced mutations are nonrandom mutations that occur as specific and direct responses to environmental challenge. Examples of selection-induced mutations have been reported both in bacteria and in yeast. I previously showed (Hall 1988) that excisions of the mobile genetic element IS150 from within bglF are selection induced and argued that they occurred because they were potentially advantageous under the selective conditions employed. Mittler and Lenski (Mittler and Lenski 1992) have argued that such excisions are not selection induced but that they occur randomly in nondividing cells. Here I provide further evidence that IS150 excisions are induced by selection and that the excisions are immediately, rather than only potentially, advantageous to the cell. I also provide evidence that excisions, which Mittler and Lenski claim occur randomly in saturated broth cultures, actually occur after samples from those cultures are plated onto selective medium.", "author" : [ { "dropping-particle" : "", "family" : "Hall", "given" : "Barry G.", "non-dropping-particle" : "", "parse-names" : false, "suffix" : "" } ], "container-title" : "Molecular biology and evolution", "id" : "ITEM-2", "issue" : "2", "issued" : { "date-parts" : [ [ "1994", "3" ] ] }, "page" : "159-68", "title" : "On alternatives to selection-induced mutation in the Bgl operon of Escherichia coli.", "type" : "article-journal", "volume" : "11" }, "uris" : [ "http://www.mendeley.com/documents/?uuid=f79f6157-17ff-40de-8f5b-c1d2bec15f34" ] }, { "id" : "ITEM-3", "itemData" : { "ISSN" : "0021-9193", "PMID" : "1548222", "author" : [ { "dropping-particle" : "", "family" : "Foster", "given" : "Patricia L.", "non-dropping-particle" : "", "parse-names" : false, "suffix" : "" } ], "container-title" : "Journal of bacteriology", "id" : "ITEM-3", "issue" : "6", "issued" : { "date-parts" : [ [ "1992", "3" ] ] }, "note" : "- review of directed mutation in 92\n- ", "page" : "1711-6", "title" : "Directed mutation: between unicorns and goats.", "type" : "article-journal", "volume" : "174" }, "uris" : [ "http://www.mendeley.com/documents/?uuid=0a405a5c-04a0-4f61-9766-8ff8a52d405c" ] }, { "id" : "ITEM-4", "itemData" : { "DOI" : "10.1146/annurev.mi.47.100193.002343", "ISSN" : "0066-4227", "PMID" : "8257106", "abstract" : "When populations of microorganisms are subjected to certain nonlethal selections, useful mutants arise among the nongrowing cells whereas useless mutants do not. This phenomenon, known as adaptive, directed, or selection-induced mutation, challenges the long-held belief that mutations only arise at random and without regard for utility. In recent years a growing number of studies have examined adaptive mutation in both bacteria and yeast. Although conflicts and controversies remain, the weight of the evidence indicates that adaptive mutation cannot be explained by trivial artifacts and that nondividing cells accumulate mutations in the absence of genomic replication. Because this process tends to produce only useful mutations, the cells appear to have a mechanism for preventing useless genetic changes from occurring or for eliminating them after they occur. The model that most readily explains the evidence is that cells under stress produce genetic variants continuously and at random, but these variants are immortalized as mutations only if they allow the cell to grow.", "author" : [ { "dropping-particle" : "", "family" : "Foster", "given" : "Patricia L.", "non-dropping-particle" : "", "parse-names" : false, "suffix" : "" } ], "container-title" : "Annual review of microbiology", "id" : "ITEM-4", "issued" : { "date-parts" : [ [ "1993", "1" ] ] }, "page" : "467-504", "title" : "Adaptive mutation: the uses of adversity.", "type" : "article-journal", "volume" : "47" }, "uris" : [ "http://www.mendeley.com/documents/?uuid=d325ceff-ef23-45d0-996c-ab13e44b398c" ] }, { "id" : "ITEM-5", "itemData" : { "DOI" : "10.1146/annurev.genet.33.1.57.MECHANISMS", "abstract" : "A decade of research on adaptive mutation has revealed a plethora of mutagenic mechanisms that may be important in evolution. The DNA synthesis associated with recombination could be an important source of spontaneous mutation in cells that are not proliferating. The movement of insertion elements can be responsive to environmental conditions. Insertion elements not only activate and inactivate genes, they also provide sequence homology that allows large-scale genomic rearrangements. Some conjugative plasmids can recombine with their host\u2019s chromosome, and may acquire chromosomal genes that could then spread through the population and even to other species. Finally, a subpopulation of transient hypermutators could be a source of multiple variant alleles, providing a mechanism for rapid evolution under adverse conditions.", "author" : [ { "dropping-particle" : "", "family" : "Foster", "given" : "Patricia L.", "non-dropping-particle" : "", "parse-names" : false, "suffix" : "" } ], "container-title" : "Annual review of genetics", "id" : "ITEM-5", "issued" : { "date-parts" : [ [ "1999" ] ] }, "note" : "From Duplicate 2 ( \n\nMechanisms of stationary phase mutation: a decade of adaptive mutation\n\n- Foster, Patricia L. )\n\n\n\n\nFrom Duplicate 1 ( \n\n\nMechanisms of stationary phase mutation: a decade of adaptive mutation\n\n\n- Foster, Patricia L. )\n\n\n\n\n\n\n\n\nFrom Duplicate 2 ( \n\n\nMechanisms of stationary phase mutation: a decade of adaptive mutation\n\n\n- Foster, Patricia L. )\n\n", "page" : "57", "publisher" : "NIH Public Access", "title" : "Mechanisms of stationary phase mutation: a decade of adaptive mutation", "type" : "article-journal", "volume" : "33" }, "uris" : [ "http://www.mendeley.com/documents/?uuid=72734108-3e94-4e31-a701-135fba5f4cc9" ] }, { "id" : "ITEM-6", "itemData" : { "DOI" : "10.1038/356446a0", "ISSN" : "0028-0836", "PMID" : "1557128", "abstract" : "The directed mutation hypothesis suggests that some mutations occur more often when selectively advantageous than when neutral or disadvantageous, challenging the principle that the selective value of a mutation does not affect the rate of its occurrence. Mutations in the bgl operon of Escherichia coli have been reported to be a case of directed mutation. E. coli K12 strains chi342LD cannot grow on salicin but derivatives with two mutations in the bgl operon, an excision of IS150 (formally called IS103) from bglF and a point mutation or insertion in bflR, grow rapidly on this sugar. When chi342LD is grown on a medium containing salicin, bglF excision mutants accumulate to a frequency of greater than 1%, even though these mutants are reportedly unable to grown on salicin, and Sal+ double mutants subsequently attain a high frequency. Comparable accumulations of excision mutants and Sal+ double mutants are not observed in the absence of salicin. As salicin is not mutagenic, it has been suggested that excision mutations in bglF might serve only to create the potential for a secondary selectively advantageous mutation. We show here, however, that these double mutants can be accounted for by spontaneous mutation to intermediate genotypes in non-growing populations, coupled with slow growth of some of these intermediates on salicin, which enables their populations to reach a size where secondary mutations allowing rapid growth on salicin become common.", "author" : [ { "dropping-particle" : "", "family" : "Mittler", "given" : "John E.", "non-dropping-particle" : "", "parse-names" : false, "suffix" : "" }, { "dropping-particle" : "", "family" : "Lenski", "given" : "Richard E.", "non-dropping-particle" : "", "parse-names" : false, "suffix" : "" } ], "container-title" : "Nature", "id" : "ITEM-6", "issue" : "6368", "issued" : { "date-parts" : [ [ "1992", "4" ] ] }, "language" : "en", "note" : "famous for Starting the &amp;quot;adaptive mutation&amp;quot; debate", "page" : "446-8", "publisher" : "Nature Publishing Group", "title" : "Experimental evidence for an alternative to directed mutation in the bgl operon.", "type" : "article-journal", "volume" : "356" }, "uris" : [ "http://www.mendeley.com/documents/?uuid=ee669db8-ea29-4827-9022-8277ca77a211" ] }, { "id" : "ITEM-7", "itemData" : { "DOI" : "10.1006/meth.1999.0901", "ISSN" : "1046-2023", "PMID" : "10610800", "abstract" : "When properly determined, spontaneous mutation rates are a more accurate and biologically meaningful reflection of underlying mutagenic mechanisms than are mutant frequencies. Because bacteria grow exponentially and mutations arise stochastically, methods to estimate mutation rates depend on theoretical models that describe the distribution of mutant numbers among parallel cultures, as in the original Luria-Delbr]uck fluctuation analysis. An accurate determination of mutation rate depends on understanding the strengths and limitations of these methods, and how to design fluctuation assays to optimize a given method. In this paper we describe a number of methods to estimate mutation rates, give brief accounts of their derivations, and discuss how they behave under various experimental conditions.", "author" : [ { "dropping-particle" : "", "family" : "Rosche", "given" : "William A.", "non-dropping-particle" : "", "parse-names" : false, "suffix" : "" }, { "dropping-particle" : "", "family" : "Foster", "given" : "Patricia L.", "non-dropping-particle" : "", "parse-names" : false, "suffix" : "" } ], "container-title" : "Methods (San Diego, Calif.)", "id" : "ITEM-7", "issue" : "1", "issued" : { "date-parts" : [ [ "2000", "1" ] ] }, "page" : "4-17", "title" : "Determining mutation rates in bacterial populations.", "type" : "article-journal", "volume" : "20" }, "uris" : [ "http://www.mendeley.com/documents/?uuid=921c8e7d-331a-44bd-ae8a-66c8a69f747a" ] }, { "id" : "ITEM-8", "itemData" : { "ISSN" : "0016-6731", "PMID" : "9560375", "abstract" : "Major advances in understanding the molecular mechanism of recombination-dependent stationary-phase mutation in Escherichia coli occurred this past year. These advances are reviewed here, and we also present new evidence that the mutagenic state responsible is transient. We find that most stationary-phase mutants do not possess a heritable stationary-phase mutator phenotype, although a small proportion of heritable mutators was found previously. We outline similarities between this well-studied system and several recent examples of adaptive evolution associated with heritable mutator phenotype in a similarly small proportion of survivors of selection in nature and in the lab. We suggest the following: (1) Transient mutator states may also be a predominant source of adaptive mutations in these latter systems, the heritable mutators being a minority (Rosenberg 1997); (2) heritable mutators may sometimes be a product of, rather than the cause of, hypermutation that gives rise to adaptive mutations.", "author" : [ { "dropping-particle" : "", "family" : "Rosenberg", "given" : "Susan M.", "non-dropping-particle" : "", "parse-names" : false, "suffix" : "" }, { "dropping-particle" : "", "family" : "Thulin", "given" : "Carl", "non-dropping-particle" : "", "parse-names" : false, "suffix" : "" }, { "dropping-particle" : "", "family" : "Harris", "given" : "Reuben S.", "non-dropping-particle" : "", "parse-names" : false, "suffix" : "" } ], "container-title" : "Genetics", "id" : "ITEM-8", "issue" : "4", "issued" : { "date-parts" : [ [ "1998", "4" ] ] }, "note" : "-SLAM\n-", "page" : "1559-66", "title" : "Transient and heritable mutators in adaptive evolution in the lab and in nature.", "type" : "article-journal", "volume" : "148" }, "uris" : [ "http://www.mendeley.com/documents/?uuid=65b5c014-1335-477c-ac25-c781d4caa97c" ] }, { "id" : "ITEM-9", "itemData" : { "DOI" : "10.1073/pnas.86.8.2775", "ISSN" : "0027-8424", "PMID" : "2704747", "abstract" : "Bacterial populations have served as model systems for studying evolutionary processes ever since the classic experiments of Luria and Delbruck, which demonstrated the occurrence of mutations prior to selection for the traits they conferred. However, several authors have recently presented experiments suggesting that bacteria may have mechanisms for directing which mutations occur, such that the rate of adaptive mutations is enhanced. Before the hypothesis of directed mutation is accepted, it is imperative to consider alternative hypotheses that might account for the same observations. To this end, we expand upon existing mathematical theory of the dynamics of mutation and selection in clonal populations for two cases of particular interest. The first case concerns selection against mutants before plating; this selection occurs as the result of differences in growth rate between mutants and nonmutants. We demonstrate that this selection model gives rise to distributions of mutants, obtained by plating from sister cultures, that are very similar to those expected when some mutations are induced by the selective environment. The second case concerns the sequential incorporation of two mutations as the result of selection for an intermediate genotype after plating. We demonstrate that this two-step mutation model also yields distributions that are similar to those expected when some mutations are induced by the selective environment. These two cases therefore provide alternatives to the hypothesis of directed mutation. We suggest experiments that might be used to examine our alternative hypotheses. We also contrast the hypothesis of directed mutation with the notion of inheritance of acquired characteristics.", "author" : [ { "dropping-particle" : "", "family" : "Lenski", "given" : "Richard E.", "non-dropping-particle" : "", "parse-names" : false, "suffix" : "" } ], "container-title" : "Proceedings of the National Academy of Sciences", "id" : "ITEM-9", "issue" : "8", "issued" : { "date-parts" : [ [ "1989", "4" ] ] }, "page" : "2775-2778", "title" : "Mutation and Selection in Bacterial Populations: Alternatives to the Hypothesis of Directed Mutation", "type" : "article-journal", "volume" : "86" }, "uris" : [ "http://www.mendeley.com/documents/?uuid=86e67d58-7e79-436c-b3e3-8beba8ad7c55" ] }, { "id" : "ITEM-10",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"ITEM-10", "issue" : "1", "issued" : { "date-parts" : [ [ "1995", "11" ] ] }, "page" : "553-578", "title" : "Mutation and Adaptation: The Directed Mutation Controversy in Evolutionary Perspective", "type" : "article-journal", "volume" : "26" }, "uris" : [ "http://www.mendeley.com/documents/?uuid=0006f271-e5ab-4ddf-acc2-10e7cfed684a" ] } ], "mendeley" : { "formattedCitation" : "(Hall 1990; Hall 1994; Foster 1992; Foster 1993; Foster 1999; Mittler and Lenski 1992; Rosche and Foster 2000; Rosenberg, Thulin, and Harris 1998; Lenski 1989; Sniegowski and Lenski 1995)", "plainTextFormattedCitation" : "(Hall 1990; Hall 1994; Foster 1992; Foster 1993; Foster 1999; Mittler and Lenski 1992; Rosche and Foster 2000; Rosenberg, Thulin, and Harris 1998; Lenski 1989; Sniegowski and Lenski 1995)", "previouslyFormattedCitation" : "(Hall 1990; Hall 1994; Foster 1992; Foster 1993; Foster 1999; Mittler and Lenski 1992; Rosche and Foster 2000; Rosenberg, Thulin, and Harris 1998; Lenski 1989; Sniegowski and Lenski 1995)" }, "properties" : { "noteIndex" : 0 }, "schema" : "https://github.com/citation-style-language/schema/raw/master/csl-citation.json" }</w:instrText>
      </w:r>
      <w:r w:rsidRPr="0064644A">
        <w:fldChar w:fldCharType="separate"/>
      </w:r>
      <w:r w:rsidRPr="00711EFD">
        <w:rPr>
          <w:noProof/>
        </w:rPr>
        <w:t>(Hall 1990; Hall 1994; Foster 1992; Foster 1993; Foster 1999; Mittler and Lenski 1992; Rosche and Foster 2000; Rosenberg, Thulin, and Harris 1998; Lenski 1989; Sniegowski and Lenski 1995)</w:t>
      </w:r>
      <w:r w:rsidRPr="0064644A">
        <w:fldChar w:fldCharType="end"/>
      </w:r>
      <w:r w:rsidRPr="0064644A">
        <w:t xml:space="preserve">. </w:t>
      </w:r>
      <w:commentRangeEnd w:id="22"/>
      <w:r w:rsidR="00C36D67">
        <w:rPr>
          <w:rStyle w:val="CommentReference"/>
        </w:rPr>
        <w:commentReference w:id="22"/>
      </w:r>
      <w:r w:rsidRPr="0064644A">
        <w:t>During the beginning of the 2</w:t>
      </w:r>
      <w:r w:rsidR="005E449E">
        <w:t>1</w:t>
      </w:r>
      <w:r w:rsidR="005E449E">
        <w:rPr>
          <w:vertAlign w:val="superscript"/>
        </w:rPr>
        <w:t>st</w:t>
      </w:r>
      <w:r w:rsidRPr="0064644A">
        <w:t xml:space="preserve"> century</w:t>
      </w:r>
      <w:r>
        <w:t xml:space="preserve"> it beca</w:t>
      </w:r>
      <w:r w:rsidRPr="0064644A">
        <w:t xml:space="preserve">me increasingly clear that </w:t>
      </w:r>
      <w:r>
        <w:rPr>
          <w:i/>
          <w:iCs/>
        </w:rPr>
        <w:t>"</w:t>
      </w:r>
      <w:r w:rsidRPr="0064644A">
        <w:rPr>
          <w:i/>
          <w:iCs/>
        </w:rPr>
        <w:t>various types of stresses induce responses that have mutagenic consequences, and that sometimes this essentially random process can appear to be directed</w:t>
      </w:r>
      <w:r>
        <w:rPr>
          <w:i/>
          <w:iCs/>
        </w:rPr>
        <w:t>"</w:t>
      </w:r>
      <w:r w:rsidRPr="0064644A">
        <w:t xml:space="preserve"> </w:t>
      </w:r>
      <w:r w:rsidRPr="0064644A">
        <w:fldChar w:fldCharType="begin" w:fldLock="1"/>
      </w:r>
      <w:r w:rsidR="008326D3">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"mendeley" : { "formattedCitation" : "(Foster 2007)", "plainTextFormattedCitation" : "(Foster 2007)", "previouslyFormattedCitation" : "(Foster 2007)" }, "properties" : { "noteIndex" : 0 }, "schema" : "https://github.com/citation-style-language/schema/raw/master/csl-citation.json" }</w:instrText>
      </w:r>
      <w:r w:rsidRPr="0064644A">
        <w:fldChar w:fldCharType="separate"/>
      </w:r>
      <w:r w:rsidRPr="00A2623B">
        <w:rPr>
          <w:noProof/>
        </w:rPr>
        <w:t>(Foster 2007)</w:t>
      </w:r>
      <w:r w:rsidRPr="0064644A">
        <w:fldChar w:fldCharType="end"/>
      </w:r>
      <w:r w:rsidRPr="0064644A">
        <w:t xml:space="preserve"> and that </w:t>
      </w:r>
      <w:r>
        <w:rPr>
          <w:i/>
          <w:iCs/>
        </w:rPr>
        <w:t>"</w:t>
      </w:r>
      <w:r w:rsidRPr="0064644A">
        <w:rPr>
          <w:i/>
          <w:iCs/>
        </w:rPr>
        <w:t>the same cellular stress responses long appreciated to shore-up damaged cellular hardware (other than DNA) can, surprisingly and importantly, also remodel genomic software (DNA) by increasing rates of random mutagenesis</w:t>
      </w:r>
      <w:r>
        <w:rPr>
          <w:i/>
          <w:iCs/>
        </w:rPr>
        <w:t>"</w:t>
      </w:r>
      <w:r w:rsidRPr="0064644A">
        <w:t xml:space="preserve">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"mendeley" : { "formattedCitation" : "(Galhardo, Hastings, and Rosenberg 2007)", "plainTextFormattedCitation" : "(Galhardo, Hastings, and Rosenberg 2007)", "previouslyFormattedCitation" : "(Galhardo, Hastings, and Rosenberg 2007)" }, "properties" : { "noteIndex" : 0 }, "schema" : "https://github.com/citation-style-language/schema/raw/master/csl-citation.json" }</w:instrText>
      </w:r>
      <w:r w:rsidRPr="0064644A">
        <w:fldChar w:fldCharType="separate"/>
      </w:r>
      <w:r w:rsidRPr="00A2623B">
        <w:rPr>
          <w:noProof/>
        </w:rPr>
        <w:t>(Galhardo, Hastings, and Rosenberg 2007)</w:t>
      </w:r>
      <w:r w:rsidRPr="0064644A">
        <w:fldChar w:fldCharType="end"/>
      </w:r>
      <w:r>
        <w:t xml:space="preserve"> . R</w:t>
      </w:r>
      <w:r w:rsidRPr="0064644A">
        <w:t xml:space="preserve">ecent research on laboratory strains of </w:t>
      </w:r>
      <w:r w:rsidRPr="0064644A">
        <w:rPr>
          <w:i/>
          <w:iCs/>
        </w:rPr>
        <w:t xml:space="preserve">Escherichia coli </w:t>
      </w:r>
      <w:r w:rsidRPr="0064644A">
        <w:t>ha</w:t>
      </w:r>
      <w:r w:rsidR="005E449E">
        <w:t>s</w:t>
      </w:r>
      <w:r w:rsidRPr="0064644A">
        <w:t xml:space="preserve"> uncovered some of the mechanisms which underlie stress-induced </w:t>
      </w:r>
      <w:r w:rsidR="005E449E">
        <w:t>mutagenesis</w:t>
      </w:r>
      <w:r w:rsidRPr="0064644A">
        <w:t xml:space="preserve"> </w:t>
      </w:r>
      <w:r w:rsidRPr="0064644A">
        <w:fldChar w:fldCharType="begin" w:fldLock="1"/>
      </w:r>
      <w:r w:rsidR="008326D3">
        <w:instrText>ADDIN CSL_CITATION { "citationItems" : [ { "id" : "ITEM-1", "itemData" : { "DOI" : "10.1371/journal.pgen.1000208", "ISSN" : "1553-7404", "PMID" : "18833303", "abstract" : "In bacterial, yeast, and human cells, stress-induced mutation mechanisms are induced in growth-limiting environments and produce non-adaptive and adaptive mutations. These mechanisms may accelerate evolution specifically when cells are maladapted to their environments, i.e., when they are are stressed. One mechanism of stress-induced mutagenesis in Escherichia coli occurs by error-prone DNA double-strand break (DSB) repair. This mechanism was linked previously to a differentiated subpopulation of cells with a transiently elevated mutation rate, a hypermutable cell subpopulation (HMS). The HMS could be important, producing essentially all stress-induced mutants. Alternatively, the HMS was proposed to produce only a minority of stress-induced mutants, i.e., it was proposed to be peripheral. We characterize three aspects of the HMS. First, using improved mutation-detection methods, we estimate the number of mutations per genome of HMS-derived cells and find that it is compatible with fitness after the HMS state. This implies that these mutants are not necessarily an evolutionary dead end, and could contribute to adaptive evolution. Second, we show that stress-induced Lac(+) mutants, with and without evidence of descent from the HMS, have similar Lac(+) mutation sequences. This provides evidence that HMS-descended and most stress-induced mutants form via a common mechanism. Third, mutation-stimulating DSBs introduced via I-SceI endonuclease in vivo do not promote Lac(+) mutation independently of the HMS. This and the previous finding support the hypothesis that the HMS underlies most stress-induced mutants, not just a minority of them, i.e., it is important. We consider a model in which HMS differentiation is controlled by stress responses. Differentiation of an HMS potentially limits the risks of mutagenesis in cell clones.", "author" : [ { "dropping-particle" : "", "family" : "Gonzalez", "given" : "Caleb", "non-dropping-particle" : "", "parse-names" : false, "suffix" : "" }, { "dropping-particle" : "", "family" : "Hadany", "given" : "Lilach", "non-dropping-particle" : "", "parse-names" : false, "suffix" : "" }, { "dropping-particle" : "", "family" : "Ponder", "given" : "Rebecca G.", "non-dropping-particle" : "", "parse-names" : false, "suffix" : "" }, { "dropping-particle" : "", "family" : "Price", "given" : "Mellanie", "non-dropping-particle" : "", "parse-names" : false, "suffix" : "" }, { "dropping-particle" : "", "family" : "Hastings", "given" : "P. J.", "non-dropping-particle" : "", "parse-names" : false, "suffix" : "" }, { "dropping-particle" : "", "family" : "Rosenberg", "given" : "Susan M.", "non-dropping-particle" : "", "parse-names" : false, "suffix" : "" } ], "container-title" : "PLoS genetics", "id" : "ITEM-1", "issue" : "10", "issued" : { "date-parts" : [ [ "2008", "1" ] ] }, "page" : "e1000208", "title" : "Mutability and importance of a hypermutable cell subpopulation that produces stress-induced mutants in &lt;i&gt;Escherichia coli&lt;/i&gt;.", "type" : "article-journal", "volume" : "4" }, "uris" : [ "http://www.mendeley.com/documents/?uuid=ce6a5cde-5577-48c8-954c-b6cd24bb43dc" ] }, { "id" : "ITEM-2", "itemData" : { "DOI" : "10.1534/genetics.109.100735", "ISSN" : "0016-6731", "PMID" : "19270270", "abstract" : "Stress-induced mutagenesis is a collection of mechanisms observed in bacterial, yeast, and human cells in which adverse conditions provoke mutagenesis, often under the control of stress responses. Control of mutagenesis by stress responses may accelerate evolution specifically when cells are maladapted to their environments, i.e., are stressed. It is therefore important to understand how stress responses increase mutagenesis. In the Escherichia coli Lac assay, stress-induced point mutagenesis requires induction of at least two stress responses: the RpoS-controlled general/starvation stress response and the SOS DNA-damage response, both of which upregulate DinB error-prone DNA polymerase, among other genes required for Lac mutagenesis. We show that upregulation of DinB is the only aspect of the SOS response needed for stress-induced mutagenesis. We constructed two dinB(o(c)) (operator-constitutive) mutants. Both produce SOS-induced levels of DinB constitutively. We find that both dinB(o(c)) alleles fully suppress the phenotype of constitutively SOS-\"off\" lexA(Ind(-)) mutant cells, restoring normal levels of stress-induced mutagenesis. Thus, dinB is the only SOS gene required at induced levels for stress-induced point mutagenesis. Furthermore, although spontaneous SOS induction has been observed to occur in only a small fraction of cells, upregulation of dinB by the dinB(o(c)) alleles in all cells does not promote a further increase in mutagenesis, implying that SOS induction of DinB, although necessary, is insufficient to differentiate cells into a hypermutable condition.", "author" : [ { "dropping-particle" : "", "family" : "Galhardo", "given" : "Rodrigo S.", "non-dropping-particle" : "", "parse-names" : false, "suffix" : "" }, { "dropping-particle" : "", "family" : "Do", "given" : "Robert", "non-dropping-particle" : "", "parse-names" : false, "suffix" : "" }, { "dropping-particle" : "", "family" : "Yamada", "given" : "Masami", "non-dropping-particle" : "", "parse-names" : false, "suffix" : "" }, { "dropping-particle" : "", "family" : "Friedberg", "given" : "Errol C.", "non-dropping-particle" : "", "parse-names" : false, "suffix" : "" }, { "dropping-particle" : "", "family" : "Hastings", "given" : "P. J.", "non-dropping-particle" : "", "parse-names" : false, "suffix" : "" }, { "dropping-particle" : "", "family" : "Nohmi", "given" : "Takehiko", "non-dropping-particle" : "", "parse-names" : false, "suffix" : "" }, { "dropping-particle" : "", "family" : "Rosenberg", "given" : "Susan M.", "non-dropping-particle" : "", "parse-names" : false, "suffix" : "" } ], "container-title" : "Genetics", "id" : "ITEM-2", "issue" : "1", "issued" : { "date-parts" : [ [ "2009", "5" ] ] }, "page" : "55-68", "title" : "DinB upregulation is the sole role of the SOS response in stress-induced mutagenesis in &lt;i&gt;Escherichia coli&lt;/i&gt;.", "type" : "article-journal", "volume" : "182" }, "uris" : [ "http://www.mendeley.com/documents/?uuid=d3226c5b-8304-484c-b52b-1b90e3245c0b" ] }, { "id" : "ITEM-3",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"ITEM-3",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"id" : "ITEM-4", "itemData" : { "DOI" : "10.1111/j.1365-2958.2010.07213.x", "ISSN" : "1365-2958", "PMID" : "20497332", "abstract" : "Pathways of mutagenesis are induced in microbes under adverse conditions controlled by stress responses. Control of mutagenesis by stress responses may accelerate evolution specifically when cells are maladapted to their environments, i.e. are stressed. Stress-induced mutagenesis in the Escherichia coli Lac assay occurs either by 'point' mutation or gene amplification. Point mutagenesis is associated with DNA double-strand-break (DSB) repair and requires DinB error-prone DNA polymerase and the SOS DNA-damage- and RpoS general-stress responses. We report that the RpoE envelope-protein-stress response is also required. In a screen for mutagenesis-defective mutants, we isolated a transposon insertion in the rpoE P2 promoter. The insertion prevents rpoE induction during stress, but leaves constitutive expression intact, and allows cell viability. rpoE insertion and suppressed null mutants display reduced point mutagenesis and maintenance of amplified DNA. Furthermore, sigma(E) acts independently of stress responses previously implicated: SOS/DinB and RpoS, and of sigma(32), which was postulated to affect mutagenesis. I-SceI-induced DSBs alleviated much of the rpoE phenotype, implying that sigma(E) promoted DSB formation. Thus, a third stress response and stress input regulate DSB-repair-associated stress-induced mutagenesis. This provides the first report of mutagenesis promoted by sigma(E), and implies that extracytoplasmic stressors may affect genome integrity and, potentially, the ability to evolve.", "author" : [ { "dropping-particle" : "", "family" : "Gibson", "given" : "Janet L.", "non-dropping-particle" : "", "parse-names" : false, "suffix" : "" }, { "dropping-particle" : "", "family" : "Lombardo", "given" : "Mary-Jane", "non-dropping-particle" : "", "parse-names" : false, "suffix" : "" }, { "dropping-particle" : "", "family" : "Thornton", "given" : "Philip C.", "non-dropping-particle" : "", "parse-names" : false, "suffix" : "" }, { "dropping-particle" : "", "family" : "Hu", "given" : "Kenneth H.", "non-dropping-particle" : "", "parse-names" : false, "suffix" : "" }, { "dropping-particle" : "", "family" : "Galhardo", "given" : "Rodrigo S.", "non-dropping-particle" : "", "parse-names" : false, "suffix" : "" }, { "dropping-particle" : "", "family" : "Beadle", "given" : "Bernadette", "non-dropping-particle" : "", "parse-names" : false, "suffix" : "" }, { "dropping-particle" : "", "family" : "Habib", "given" : "Anand", "non-dropping-particle" : "", "parse-names" : false, "suffix" : "" }, { "dropping-particle" : "", "family" : "Magner", "given" : "Daniel B.", "non-dropping-particle" : "", "parse-names" : false, "suffix" : "" }, { "dropping-particle" : "", "family" : "Frost", "given" : "Laura S.", "non-dropping-particle" : "", "parse-names" : false, "suffix" : "" }, { "dropping-particle" : "", "family" : "Herman", "given" : "Christophe", "non-dropping-particle" : "", "parse-names" : false, "suffix" : "" }, { "dropping-particle" : "", "family" : "Hastings", "given" : "P. J.", "non-dropping-particle" : "", "parse-names" : false, "suffix" : "" }, { "dropping-particle" : "", "family" : "Rosenberg", "given" : "Susan M.", "non-dropping-particle" : "", "parse-names" : false, "suffix" : "" } ], "container-title" : "Molecular microbiology", "id" : "ITEM-4", "issue" : "2", "issued" : { "date-parts" : [ [ "2010", "7" ] ] }, "page" : "415-30", "title" : "The sigma(E) stress response is required for stress-induced mutation and amplification in Escherichia coli.", "type" : "article-journal", "volume" : "77" }, "uris" : [ "http://www.mendeley.com/documents/?uuid=7ccd4f49-8430-463a-ac4e-7abe4d8132a3" ] } ], "mendeley" : { "formattedCitation" : "(Gonzalez et al. 2008; Galhardo et al. 2009; Shee et al. 2011; Gibson et al. 2010)", "manualFormatting" : "(Gonzalez et al. 2008; Galhardo et al. 2009; Gibson et al. 2010; Shee et al. 2011)", "plainTextFormattedCitation" : "(Gonzalez et al. 2008; Galhardo et al. 2009; Shee et al. 2011; Gibson et al. 2010)", "previouslyFormattedCitation" : "(Gonzalez et al. 2008; Galhardo et al. 2009; Shee et al. 2011; Gibson et al. 2010)" }, "properties" : { "noteIndex" : 0 }, "schema" : "https://github.com/citation-style-language/schema/raw/master/csl-citation.json" }</w:instrText>
      </w:r>
      <w:r w:rsidRPr="0064644A">
        <w:fldChar w:fldCharType="separate"/>
      </w:r>
      <w:r w:rsidRPr="00F30F73">
        <w:rPr>
          <w:noProof/>
        </w:rPr>
        <w:t>(Gonzalez et al. 2008; Galhard</w:t>
      </w:r>
      <w:r>
        <w:rPr>
          <w:noProof/>
        </w:rPr>
        <w:t xml:space="preserve">o et al. 2009; </w:t>
      </w:r>
      <w:r w:rsidRPr="00F30F73">
        <w:rPr>
          <w:noProof/>
        </w:rPr>
        <w:t>Gibson et al. 2010</w:t>
      </w:r>
      <w:r>
        <w:rPr>
          <w:noProof/>
        </w:rPr>
        <w:t>; Shee et al. 2011</w:t>
      </w:r>
      <w:r w:rsidRPr="00F30F73">
        <w:rPr>
          <w:noProof/>
        </w:rPr>
        <w:t>)</w:t>
      </w:r>
      <w:r w:rsidRPr="0064644A">
        <w:fldChar w:fldCharType="end"/>
      </w:r>
      <w:r>
        <w:t>. This phenomenon</w:t>
      </w:r>
      <w:r w:rsidRPr="0064644A">
        <w:t xml:space="preserve"> is </w:t>
      </w:r>
      <w:r w:rsidR="005E449E">
        <w:t>common in many</w:t>
      </w:r>
      <w:r>
        <w:t xml:space="preserve"> bacterial </w:t>
      </w:r>
      <w:r w:rsidRPr="0064644A">
        <w:t xml:space="preserve">species </w:t>
      </w:r>
      <w:r w:rsidRPr="0064644A">
        <w:fldChar w:fldCharType="begin" w:fldLock="1"/>
      </w:r>
      <w:r w:rsidR="008326D3">
        <w:instrText>ADDIN CSL_CITATION { "citationItems" : [ { "id" : "ITEM-1",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"10.1111/j.1574-6968.2010.02027.x", "ISSN" : "1574-6968", "PMID" : "20572869", "abstract" : "In a growth-restricting environment, mutants arise that are able to take over bacterial populations by a process known as adaptive mutation or stationary-phase mutation. This process is best studied in Escherichia coli. The genus Pseudomonas represents one of the largest groups of bacteria able to colonize multiple habitats and to adapt rapidly to new environments. The majority of bacteria including pseudomonads contain a different set of DNA polymerases and DNA repair enzymes than those identified in E. coli. The aim of this review is to provide an overview of the results of studies of mutagenic processes in pseudomonads and to discuss these results in the light of the mechanisms of stationary-phase mutagenesis discovered in E. coli.", "author" : [ { "dropping-particle" : "", "family" : "Kivisaar", "given" : "Maia", "non-dropping-particle" : "", "parse-names" : false, "suffix" : "" } ], "container-title" : "FEMS microbiology letters", "id" : "ITEM-2", "issue" : "1", "issued" : { "date-parts" : [ [ "2010", "11" ] ] }, "note" : "half-read", "page" : "1-14", "title" : "Mechanisms of stationary-phase mutagenesis in bacteria: mutational processes in pseudomonads.", "type" : "article-journal", "volume" : "312" }, "uris" : [ "http://www.mendeley.com/documents/?uuid=feaa95f9-7e63-4308-8f59-171e5f183a28" ] }, { "id" : "ITEM-3", "itemData" : { "DOI" : "10.1099/mic.0.035196-0", "ISSN" : "1465-2080", "PMID" : "19892760", "abstract" : "The SOS response is a conserved pathway that is activated under certain stress conditions and is regulated by the repressor LexA and the activator RecA. The food-borne pathogen Listeria monocytogenes contains RecA and LexA homologues, but their roles in Listeria have not been established. In this study, we identified the SOS regulon in L. monocytogenes by comparing the transcription profiles of a wild-type strain and a DeltarecA mutant strain after exposure to the DNA-damaging agent mitomycin C. In agreement with studies in other bacteria, we identified an imperfect palindrome AATAAGAACATATGTTCGTTT as the SOS operator sequence. The SOS regulon of L. monocytogenes consists of 29 genes in 16 LexA-regulated operons, encoding proteins with functions in translesion DNA synthesis and DNA repair. We furthermore identified a role for the product of the LexA-regulated gene yneA in cell elongation and inhibition of cell division. As anticipated, RecA of L. monocytogenes plays a role in mutagenesis; DeltarecA cultures showed considerably lower rifampicin- and streptomycin-resistant fractions than the wild-type cultures. The SOS response is activated after stress exposure as shown by recA- and yneA-promoter reporter studies. Stress-survival studies showed DeltarecA mutant cells to be less resistant to heat, H(2)O(2) and acid exposure than wild-type cells. Our results indicate that the SOS response of L. monocytogenes contributes to survival upon exposure to a range of stresses, thereby likely contributing to its persistence in the environment and in the host.", "author" : [ { "dropping-particle" : "", "family" : "Veen", "given" : "Stijn", "non-dropping-particle" : "van der", "parse-names" : false, "suffix" : "" }, { "dropping-particle" : "", "family" : "Schalkwijk", "given" : "Saskia", "non-dropping-particle" : "van", "parse-names" : false, "suffix" : "" }, { "dropping-particle" : "", "family" : "Molenaar", "given" : "Douwe", "non-dropping-particle" : "", "parse-names" : false, "suffix" : "" }, { "dropping-particle" : "", "family" : "Vos", "given" : "Willem M.", "non-dropping-particle" : "de", "parse-names" : false, "suffix" : "" }, { "dropping-particle" : "", "family" : "Abee", "given" : "Tjakko", "non-dropping-particle" : "", "parse-names" : false, "suffix" : "" }, { "dropping-particle" : "", "family" : "Wells-Bennik", "given" : "Marjon H. J.", "non-dropping-particle" : "", "parse-names" : false, "suffix" : "" } ], "container-title" : "Microbiology (Reading, England)", "id" : "ITEM-3", "issue" : "Pt 2", "issued" : { "date-parts" : [ [ "2010", "2" ] ] }, "page" : "374-84", "title" : "The SOS response of &lt;i&gt;Listeria monocytogenes&lt;/i&gt; is involved in stress resistance and mutagenesis.", "type" : "article-journal", "volume" : "156" }, "uris" : [ "http://www.mendeley.com/documents/?uuid=3e613a26-c4bf-45d2-a660-7c229ed883ca" ] }, { "id" : "ITEM-4", "itemData" : { "DOI" : "10.1128/JB.00940-10", "ISSN" : "1098-5530", "PMID" : "20971907", "abstract" : "Stress-promoted mutations that occur in non-dividing cells (adaptive mutations) have been strongly implicated in causing genetic variability as well as in species survival and in the evolutionary processes. Oxidative stress-induced DNA damage has been associated with generation of adaptive His(+) and Met(+) but not Leu(+) revertants in strain B. subtilis YB955 (hisC952 metB5 leuC427). Here, we report that an interplay between MutY and MutSL (mismatch repair system) play a pivotal role in the production of adaptive Leu(+) revertants. Essentially, the genetic disruption of MutY dramatically reduced the reversion frequency to the leu allele in this model system. Moreover, the increased rate of adaptive Leu(+) revertants produced by a MutSL knock out strain significantly diminished following mutY disruption. Interestingly, although the expression of mutY took place during growth and stationary phase and was not under control of RecA, PerR or \u03c3(B), a null mutation in mutSL operon increased several times the expression of mutY. Thus, in starved cells, saturation of MMR system may induce the expression of mutY, disturbing the balance between MutY and MMR proteins and aiding in the production of types of mutations detected by the reversion to Leucine proptotrophy. In conclusion, our results support the idea that MMR regulation of the mutagenic/antimutagenic properties of MutY promotes stationary-phase-mutagenesis in B. subtilis cells.", "author" : [ { "dropping-particle" : "", "family" : "Debora", "given" : "Bernardo N.", "non-dropping-particle" : "", "parse-names" : false, "suffix" : "" }, { "dropping-particle" : "", "family" : "Vidales", "given" : "Luz E.", "non-dropping-particle" : "", "parse-names" : false, "suffix" : "" }, { "dropping-particle" : "", "family" : "Ram\u00edrez", "given" : "Rosario", "non-dropping-particle" : "", "parse-names" : false, "suffix" : "" }, { "dropping-particle" : "", "family" : "Ram\u00edrez", "given" : "Mariana", "non-dropping-particle" : "", "parse-names" : false, "suffix" : "" }, { "dropping-particle" : "", "family" : "Robleto", "given" : "Eduardo A.", "non-dropping-particle" : "", "parse-names" : false, "suffix" : "" }, { "dropping-particle" : "", "family" : "Yasbin", "given" : "Ronald E.", "non-dropping-particle" : "", "parse-names" : false, "suffix" : "" }, { "dropping-particle" : "", "family" : "Pedraza-Reyes", "given" : "Mario", "non-dropping-particle" : "", "parse-names" : false, "suffix" : "" } ], "container-title" : "Journal of bacteriology", "id" : "ITEM-4", "issue" : "1", "issued" : { "date-parts" : [ [ "2010", "10" ] ] }, "page" : "236-45", "title" : "Mismatch Repair Modulation of MutY Activity Drives &lt;i&gt;Bacillus subtilis&lt;/i&gt; Stationary-Phase Mutagenesis.", "type" : "article-journal", "volume" : "193" }, "uris" : [ "http://www.mendeley.com/documents/?uuid=e2e3c4de-c5de-4071-8042-79a3456d97ca" ] }, { "id" : "ITEM-5",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"ITEM-5",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"uris" : [ "http://www.mendeley.com/documents/?uuid=6dccbc4c-1a6b-4d91-ab16-19541729c370" ] } ], "mendeley" : { "formattedCitation" : "(Galhardo, Hastings, and Rosenberg 2007; Kivisaar 2010; van der Veen et al. 2010; Debora et al. 2010; Cirz et al. 2007)", "manualFormatting" : "(Cirz et al. 2007; Galhardo, Hastings, and Rosenberg 2007; Kivisaar 2010; van der Veen et al. 2010; Debora et al. 2010)", "plainTextFormattedCitation" : "(Galhardo, Hastings, and Rosenberg 2007; Kivisaar 2010; van der Veen et al. 2010; Debora et al. 2010; Cirz et al. 2007)", "previouslyFormattedCitation" : "(Galhardo, Hastings, and Rosenberg 2007; Kivisaar 2010; van der Veen et al. 2010; Debora et al. 2010; Cirz et al. 2007)" }, "properties" : { "noteIndex" : 0 }, "schema" : "https://github.com/citation-style-language/schema/raw/master/csl-citation.json" }</w:instrText>
      </w:r>
      <w:r w:rsidRPr="0064644A">
        <w:fldChar w:fldCharType="separate"/>
      </w:r>
      <w:r w:rsidRPr="00DD503D">
        <w:rPr>
          <w:noProof/>
        </w:rPr>
        <w:t>(Cirz et al. 2007</w:t>
      </w:r>
      <w:r>
        <w:rPr>
          <w:noProof/>
        </w:rPr>
        <w:t xml:space="preserve">; </w:t>
      </w:r>
      <w:r w:rsidRPr="00DD503D">
        <w:rPr>
          <w:noProof/>
        </w:rPr>
        <w:t>Galhardo, Hastings, and Rosenberg 2007; Kivisaar 2010; van der Veen et al. 2010</w:t>
      </w:r>
      <w:r>
        <w:rPr>
          <w:noProof/>
        </w:rPr>
        <w:t>; Debora et al. 2010</w:t>
      </w:r>
      <w:r w:rsidRPr="00DD503D">
        <w:rPr>
          <w:noProof/>
        </w:rPr>
        <w:t>)</w:t>
      </w:r>
      <w:r w:rsidRPr="0064644A">
        <w:fldChar w:fldCharType="end"/>
      </w:r>
      <w:r w:rsidR="005E449E">
        <w:t xml:space="preserve">, and </w:t>
      </w:r>
      <w:r w:rsidRPr="0064644A">
        <w:t xml:space="preserve">evidence suggests that mutations are more common in stressed yeast </w:t>
      </w:r>
      <w:r w:rsidRPr="0064644A">
        <w:fldChar w:fldCharType="begin" w:fldLock="1"/>
      </w:r>
      <w:r w:rsidR="008326D3">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rsidRPr="0064644A">
        <w:fldChar w:fldCharType="separate"/>
      </w:r>
      <w:r w:rsidRPr="00A2623B">
        <w:rPr>
          <w:noProof/>
        </w:rPr>
        <w:t>(Heidenreich 2007)</w:t>
      </w:r>
      <w:r w:rsidRPr="0064644A">
        <w:fldChar w:fldCharType="end"/>
      </w:r>
      <w:r w:rsidRPr="0064644A">
        <w:t xml:space="preserve">, algae </w:t>
      </w:r>
      <w:r w:rsidRPr="0064644A">
        <w:fldChar w:fldCharType="begin" w:fldLock="1"/>
      </w:r>
      <w:r w:rsidR="00A167F3">
        <w:instrText>ADDIN CSL_CITATION { "citationItems" : [ { "id" : "ITEM-1", "itemData" : { "DOI" : "10.1098/rspb.2000.0976", "ISSN" : "0962-8452", "PMID" : "10687816", "abstract" : "Cultures of Chlamydomonas were exposed to a range of relatively mild stresses for a period of 24 h. These stresses comprised high and low temperatures, osmotic stress, low pH, starvation and toxic stress. They were then allowed to recuperate for around ten vegetative generations under near-optimal conditions in unmodified minimal medium. Fitness was then assayed as the rate of division of isolated cells on agar. We found that there was a strong tendency for stressed cultures to have lower mean fitness and greater standardized variance in fitness than the negative controls which had been cultured throughout in unmodified minimal medium. The same tendency was shown, as expected, by positive controls which received mutagenic doses of ultraviolet irradiation. We concluded that the most reasonable interpretation of these observations is that mild stress increases the genomic rate of mutation. This appears to be the first time that this phenomenon has been noticed in eukaryotes. The response might be adaptive because lineages in which higher mutation rates are elicited by stress can be favourably selected through the production of a few mutants which are fortuitously well adapted to the stressful environment. Other interpretations are not excluded, however. Regardless of the mechanism involved, the elevation of mutation rates under stress will affect the rate of evolutionary response to environmental change and also the maintenance of sexuality.", "author" : [ { "dropping-particle" : "", "family" : "Goho", "given" : "Shaun", "non-dropping-particle" : "", "parse-names" : false, "suffix" : "" }, { "dropping-particle" : "", "family" : "Bell", "given" : "Graham", "non-dropping-particle" : "", "parse-names" : false, "suffix" : "" } ], "container-title" : "Proceedings of the Royal Society B: Biological Sciences", "id" : "ITEM-1", "issue" : "1439", "issued" : { "date-parts" : [ [ "2000", "1", "22" ] ] }, "note" : "SIM in algea\n\n\nGoho &amp;amp; Bell (2000) exposed replicated lines of the unicellular chlorophyte, Chlamydomonas reinhardtii,toa variety of mildly stressful environments for several generations, allowed these lines to recuperate for at least 10 generations in their standard environment, and then assayed their fitnesses. They found that these lines had significantly lower mean fitnesses and higher standard- ized variances than control lines that had not experi- enced environmental stress. They interpreted these results as evidence for increased mutation rates in stressful environments. They suggest that mutation rates are \ue00110\u201340-fold higher in mildly stressful environments. (from Agrawal 2002)", "page" : "123-9", "title" : "Mild environmental stress elicits mutations affecting fitness in Chlamydomonas.", "type" : "article-journal", "volume" : "267" }, "uris" : [ "http://www.mendeley.com/documents/?uuid=0129a77e-0b1b-4df3-a08a-c3221072dfb8" ] } ], "mendeley" : { "formattedCitation" : "(Goho and Bell 2000)", "plainTextFormattedCitation" : "(Goho and Bell 2000)", "previouslyFormattedCitation" : "(Goho and Bell 2000)" }, "properties" : { "noteIndex" : 0 }, "schema" : "https://github.com/citation-style-language/schema/raw/master/csl-citation.json" }</w:instrText>
      </w:r>
      <w:r w:rsidRPr="0064644A">
        <w:fldChar w:fldCharType="separate"/>
      </w:r>
      <w:r w:rsidRPr="00A2623B">
        <w:rPr>
          <w:noProof/>
        </w:rPr>
        <w:t>(Goho and Bell 2000)</w:t>
      </w:r>
      <w:r w:rsidRPr="0064644A">
        <w:fldChar w:fldCharType="end"/>
      </w:r>
      <w:r w:rsidRPr="0064644A">
        <w:t xml:space="preserve">, flies </w:t>
      </w:r>
      <w:r w:rsidRPr="0064644A">
        <w:fldChar w:fldCharType="begin" w:fldLock="1"/>
      </w:r>
      <w:r w:rsidR="008326D3">
        <w:instrText>ADDIN CSL_CITATION { "citationItems" : [ { "id" : "ITEM-1", "itemData" : { "DOI" : "10.1371/journal.pbio.0060030", "ISSN" : "1545-7885", "PMID" : "18271627", "abstract" : "Evidence is mounting that mutation rates are sufficiently high for deleterious alleles to be a major evolutionary force affecting the evolution of sex, the maintenance of genetic variation, and many other evolutionary phenomena. Though point estimates of mutation rates are improving, we remain largely ignorant of the biological factors affecting these rates at the individual level. Of special importance is the possibility that mutation rates are condition-dependent with low-condition individuals experiencing more mutation. Theory predicts that such condition dependence would dramatically increase the rate at which populations adapt to new environments and the extent to which populations suffer from mutation load. Despite its importance, there has been little study of this phenomenon in multicellular organisms. Here, we examine whether DNA repair processes are condition-dependent in Drosophila melanogaster. In this species, damaged DNA in sperm can be repaired by maternal repair processes after fertilization. We exposed high- and low-condition females to sperm containing damaged DNA and then assessed the frequency of lethal mutations on paternally derived X chromosomes transmitted by these females. The rate of lethal mutations transmitted by low-condition females was 30% greater than that of high-condition females, indicating reduced repair capacity of low-condition females. A separate experiment provided no support for an alternative hypothesis based on sperm selection.", "author" : [ { "dropping-particle" : "", "family" : "Agrawal", "given" : "Aneil F.", "non-dropping-particle" : "", "parse-names" : false, "suffix" : "" }, { "dropping-particle" : "", "family" : "Wang", "given" : "Alethea D.", "non-dropping-particle" : "", "parse-names" : false, "suffix" : "" } ], "container-title" : "PLoS biology", "editor" : [ { "dropping-particle" : "", "family" : "Noor", "given" : "Mohamed A. F", "non-dropping-particle" : "", "parse-names" : false, "suffix" : "" } ], "id" : "ITEM-1", "issue" : "2", "issued" : { "date-parts" : [ [ "2008", "2" ] ] }, "note" : "first evidence for SIM in multicellular organisms (Drosophila)", "page" : "e30", "publisher" : "Public Library of Science", "title" : "Increased transmission of mutations by low-condition females: evidence for condition-dependent DNA repair.", "type" : "article-journal", "volume" : "6" }, "uris" : [ "http://www.mendeley.com/documents/?uuid=5dcf454b-da96-421b-92c2-c2e92548e089" ] }, { "id" : "ITEM-2", "itemData" : { "DOI" : "10.1073/pnas.1118918109", "ISSN" : "1091-6490", "PMID" : "22451943",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"id" : "ITEM-2", "issue" : "16", "issued" : { "date-parts" : [ [ "2012", "4", "17" ] ] }, "page" : "6142-6", "title" : "Evidence for elevated mutation rates in low-quality genotypes.", "type" : "article-journal", "volume" : "109" }, "uris" : [ "http://www.mendeley.com/documents/?uuid=ae5981bc-560e-47cc-9f70-ebd384c1b3ea" ] } ], "mendeley" : { "formattedCitation" : "(Agrawal and Wang 2008; Sharp and Agrawal 2012)", "manualFormatting" : "(Agrawal and Wang 2008; Sharp and Agrawal 2012)", "plainTextFormattedCitation" : "(Agrawal and Wang 2008; Sharp and Agrawal 2012)", "previouslyFormattedCitation" : "(Agrawal and Wang 2008; Sharp and Agrawal 2012)" }, "properties" : { "noteIndex" : 0 }, "schema" : "https://github.com/citation-style-language/schema/raw/master/csl-citation.json" }</w:instrText>
      </w:r>
      <w:r w:rsidRPr="0064644A">
        <w:fldChar w:fldCharType="separate"/>
      </w:r>
      <w:r>
        <w:rPr>
          <w:noProof/>
        </w:rPr>
        <w:t>(</w:t>
      </w:r>
      <w:r w:rsidRPr="00DD503D">
        <w:rPr>
          <w:noProof/>
        </w:rPr>
        <w:t>Agrawal and Wang 2008; Sharp and Agrawal 2012)</w:t>
      </w:r>
      <w:r w:rsidRPr="0064644A">
        <w:fldChar w:fldCharType="end"/>
      </w:r>
      <w:r>
        <w:t>,</w:t>
      </w:r>
      <w:r w:rsidRPr="0064644A">
        <w:t xml:space="preserve"> and even human cancer cells experiencing hypoxia stress </w:t>
      </w:r>
      <w:r w:rsidRPr="0064644A">
        <w:fldChar w:fldCharType="begin" w:fldLock="1"/>
      </w:r>
      <w:r w:rsidR="008326D3">
        <w:instrText>ADDIN CSL_CITATION { "citationItems" : [ { "id" : "ITEM-1",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"ITEM-1", "issue" : "3", "issued" : { "date-parts" : [ [ "2008", "3" ] ] }, "page" : "180-92", "title" : "Hypoxia and metabolism: Hypoxia, DNA repair and genetic instability.", "title-short" : "Nat Rev Cancer", "type" : "article-journal", "volume" : "8" }, "uris" : [ "http://www.mendeley.com/documents/?uuid=6153a5f2-da8b-42a7-acc6-65713582b4cc"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"(Bristow and Hill 2008; Ruan, Song, and Ouyang 2009)", "plainTextFormattedCitation" : "(Bristow and Hill 2008; Ruan, Song, and Ouyang 2009)", "previouslyFormattedCitation" : "(Bristow and Hill 2008; Ruan, Song, and Ouyang 2009)" }, "properties" : { "noteIndex" : 0 }, "schema" : "https://github.com/citation-style-language/schema/raw/master/csl-citation.json" }</w:instrText>
      </w:r>
      <w:r w:rsidRPr="0064644A">
        <w:fldChar w:fldCharType="separate"/>
      </w:r>
      <w:r w:rsidRPr="00A2623B">
        <w:rPr>
          <w:noProof/>
        </w:rPr>
        <w:t>(Bristow and Hill 2008; Ruan, Song, and Ouyang 2009)</w:t>
      </w:r>
      <w:r w:rsidRPr="0064644A">
        <w:fldChar w:fldCharType="end"/>
      </w:r>
      <w:r w:rsidRPr="0064644A">
        <w:t>.</w:t>
      </w:r>
    </w:p>
    <w:p w:rsidR="000841EA" w:rsidRDefault="008326D3" w:rsidP="005E449E">
      <w:pPr>
        <w:jc w:val="left"/>
      </w:pPr>
      <w:r>
        <w:t>Several</w:t>
      </w:r>
      <w:r w:rsidR="000841EA" w:rsidRPr="0064644A">
        <w:t xml:space="preserve"> explanations for the </w:t>
      </w:r>
      <w:r w:rsidRPr="0064644A">
        <w:t xml:space="preserve">evolutionary </w:t>
      </w:r>
      <w:r w:rsidR="000841EA" w:rsidRPr="0064644A">
        <w:t xml:space="preserve">origin of </w:t>
      </w:r>
      <w:r w:rsidR="000841EA">
        <w:t xml:space="preserve">stress-induced </w:t>
      </w:r>
      <w:r w:rsidR="005E449E">
        <w:t>mutagenesis</w:t>
      </w:r>
      <w:r w:rsidR="000841EA" w:rsidRPr="0064644A">
        <w:t xml:space="preserve"> were proposed</w:t>
      </w:r>
      <w:r>
        <w:t>, a</w:t>
      </w:r>
      <w:r w:rsidR="005E449E">
        <w:t xml:space="preserve">nd they can be roughly divided </w:t>
      </w:r>
      <w:r>
        <w:t>to</w:t>
      </w:r>
      <w:r w:rsidR="000841EA" w:rsidRPr="0064644A">
        <w:t xml:space="preserve"> </w:t>
      </w:r>
      <w:r>
        <w:t>adaptive hypothese</w:t>
      </w:r>
      <w:r w:rsidRPr="0064644A">
        <w:t>s</w:t>
      </w:r>
      <w:r w:rsidR="000841EA" w:rsidRPr="0064644A">
        <w:t xml:space="preserve"> and </w:t>
      </w:r>
      <w:r>
        <w:t>non-adaptive hypotheses</w:t>
      </w:r>
      <w:r w:rsidR="000841EA" w:rsidRPr="0064644A">
        <w:t xml:space="preserve"> </w:t>
      </w:r>
      <w:r w:rsidR="000841EA" w:rsidRPr="0064644A">
        <w:fldChar w:fldCharType="begin" w:fldLock="1"/>
      </w:r>
      <w:r w:rsidR="00A167F3">
        <w:instrText>ADDIN CSL_CITATION { "citationItems" : [ { "id" : "ITEM-1", "itemData" : { "DOI" : "10.1146/annurev.es.26.110195.003005", "ISSN" : "0066-4162", "author" : [ { "dropping-particle" : "", "family" : "Sniegowski", "given" : "Paul D.", "non-dropping-particle" : "", "parse-names" : false, "suffix" : "" }, { "dropping-particle" : "", "family" : "Lenski", "given" : "Richard E.", "non-dropping-particle" : "", "parse-names" : false, "suffix" : "" } ], "container-title" : "Annual Review of Ecology and Systematics", "id" : "ITEM-1", "issue" : "1", "issued" : { "date-parts" : [ [ "1995", "11" ] ] }, "page" : "553-578", "title" : "Mutation and Adaptation: The Directed Mutation Controversy in Evolutionary Perspective", "type" : "article-journal", "volume" : "26" }, "uris" : [ "http://www.mendeley.com/documents/?uuid=0006f271-e5ab-4ddf-acc2-10e7cfed684a" ] }, { "id" : "ITEM-2",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"ITEM-2", "issue" : "12", "issued" : { "date-parts" : [ [ "2000", "12" ] ] }, "page" : "1057-66", "title" : "The evolution of mutation rates: separating causes from consequences.", "type" : "article-journal", "volume" : "22" }, "uris" : [ "http://www.mendeley.com/documents/?uuid=877707e3-471f-4ead-a70f-87241ec5037e" ] }, { "id" : "ITEM-3",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"ITEM-3", "issue" : "6", "issued" : { "date-parts" : [ [ "2004", "6" ] ] }, "page" : "264-70", "title" : "Evolutionary significance of stress-induced mutagenesis in bacteria.", "type" : "article-journal", "volume" : "12" }, "uris" : [ "http://www.mendeley.com/documents/?uuid=933b9a4a-3321-4aeb-aaa5-39e73295bba6" ] }, { "id" : "ITEM-4",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"ITEM-4",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"ITEM-5", "itemData" : { "DOI" : "10.1111/j.1365-2958.2006.05150.x", "ISSN" : "0950-382X", "PMID" : "16677295", "abstract" : "Evolutionary success of bacteria relies on the constant fine-tuning of their mutation rates, which optimizes their adaptability to constantly changing environmental conditions. When adaptation is limited by the mutation supply rate, under some conditions, natural selection favours increased mutation rates by acting on allelic variation of the genetic systems that control fidelity of DNA replication and repair. Mutator alleles are carried to high frequency through hitchhiking with the adaptive mutations they generate. However, when fitness gain no longer counterbalances the fitness loss due to continuous generation of deleterious mutations, natural selection favours reduction of mutation rates. Selection and counter-selection of high mutation rates depends on many factors: the number of mutations required for adaptation, the strength of mutator alleles, bacterial population size, competition with other strains, migration, and spatial and temporal environmental heterogeneity. Such modulations of mutation rates may also play a role in the evolution of antibiotic resistance.", "author" : [ { "dropping-particle" : "", "family" : "Denamur", "given" : "Erick", "non-dropping-particle" : "", "parse-names" : false, "suffix" : "" }, { "dropping-particle" : "", "family" : "Matic", "given" : "Ivan", "non-dropping-particle" : "", "parse-names" : false, "suffix" : "" } ], "container-title" : "Molecular microbiology", "id" : "ITEM-5", "issue" : "4", "issued" : { "date-parts" : [ [ "2006", "5" ] ] }, "page" : "820-7", "title" : "Evolution of mutation rates in bacteria.", "type" : "article-journal", "volume" : "60" }, "uris" : [ "http://www.mendeley.com/documents/?uuid=16f2f8bc-97da-47fa-ae1a-58603ba66bca" ] }, { "id" : "ITEM-6",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"ITEM-6",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"(Sniegowski and Lenski 1995; Sniegowski et al. 2000; Tenaillon, Denamur, and Matic 2004; Saint-Ruf and Matic 2006; Denamur and Matic 2006; Lynch 2011)", "plainTextFormattedCitation" : "(Sniegowski and Lenski 1995; Sniegowski et al. 2000; Tenaillon, Denamur, and Matic 2004; Saint-Ruf and Matic 2006; Denamur and Matic 2006; Lynch 2011)", "previouslyFormattedCitation" : "(Sniegowski and Lenski 1995; Sniegowski et al. 2000; Tenaillon, Denamur, and Matic 2004; Saint-Ruf and Matic 2006; Denamur and Matic 2006; Lynch 2011)" }, "properties" : { "noteIndex" : 0 }, "schema" : "https://github.com/citation-style-language/schema/raw/master/csl-citation.json" }</w:instrText>
      </w:r>
      <w:r w:rsidR="000841EA" w:rsidRPr="0064644A">
        <w:fldChar w:fldCharType="separate"/>
      </w:r>
      <w:r w:rsidR="000841EA" w:rsidRPr="00B3418E">
        <w:rPr>
          <w:noProof/>
        </w:rPr>
        <w:t>(Sniegowski and Lenski 1995; Sniegowski et al. 2000; Tenaillon, Denamur, and Matic 2004; Saint-Ruf and Matic 2006; Denamur and Matic 2006; Lynch 2011)</w:t>
      </w:r>
      <w:r w:rsidR="000841EA" w:rsidRPr="0064644A">
        <w:fldChar w:fldCharType="end"/>
      </w:r>
      <w:r w:rsidR="000841EA" w:rsidRPr="0064644A">
        <w:t>:</w:t>
      </w:r>
      <w:r w:rsidR="000841EA" w:rsidRPr="0064644A">
        <w:rPr>
          <w:noProof/>
        </w:rPr>
        <w:t xml:space="preserve"> </w:t>
      </w:r>
      <w:r w:rsidR="000841EA" w:rsidRPr="0064644A">
        <w:t>(</w:t>
      </w:r>
      <w:proofErr w:type="spellStart"/>
      <w:r w:rsidR="000841EA" w:rsidRPr="0064644A">
        <w:t>i</w:t>
      </w:r>
      <w:proofErr w:type="spellEnd"/>
      <w:r w:rsidR="000841EA" w:rsidRPr="0064644A">
        <w:t xml:space="preserve">) </w:t>
      </w:r>
      <w:r w:rsidR="005E449E">
        <w:t>t</w:t>
      </w:r>
      <w:r w:rsidR="000841EA" w:rsidRPr="0064644A">
        <w:t xml:space="preserve">he </w:t>
      </w:r>
      <w:r w:rsidR="000841EA" w:rsidRPr="008326D3">
        <w:rPr>
          <w:i/>
          <w:iCs/>
        </w:rPr>
        <w:lastRenderedPageBreak/>
        <w:t>adaptive hypothesis</w:t>
      </w:r>
      <w:r w:rsidR="000841EA" w:rsidRPr="0064644A">
        <w:t xml:space="preserve">, or </w:t>
      </w:r>
      <w:r w:rsidR="000841EA" w:rsidRPr="008326D3">
        <w:rPr>
          <w:i/>
          <w:iCs/>
        </w:rPr>
        <w:t>second-order selection hypothesis</w:t>
      </w:r>
      <w:r w:rsidR="000841EA" w:rsidRPr="0064644A">
        <w:t xml:space="preserve">, suggests that </w:t>
      </w:r>
      <w:r w:rsidR="005E449E">
        <w:t xml:space="preserve">mutagenesis </w:t>
      </w:r>
      <w:r w:rsidR="000841EA" w:rsidRPr="0064644A">
        <w:t xml:space="preserve">in times of stress is favored by </w:t>
      </w:r>
      <w:r w:rsidR="005E449E">
        <w:t xml:space="preserve">natural </w:t>
      </w:r>
      <w:r w:rsidR="000841EA" w:rsidRPr="0064644A">
        <w:t xml:space="preserve">selection because it increases variation and allows faster </w:t>
      </w:r>
      <w:r w:rsidR="005E449E">
        <w:t>adaptation;</w:t>
      </w:r>
      <w:r>
        <w:t xml:space="preserve"> (ii) </w:t>
      </w:r>
      <w:r w:rsidR="005E449E">
        <w:t>n</w:t>
      </w:r>
      <w:r w:rsidR="000841EA" w:rsidRPr="008326D3">
        <w:t>on-adaptive</w:t>
      </w:r>
      <w:r w:rsidRPr="008326D3">
        <w:t xml:space="preserve"> hypotheses</w:t>
      </w:r>
      <w:r>
        <w:t xml:space="preserve"> suggest that mutagenesis </w:t>
      </w:r>
      <w:r w:rsidR="000841EA" w:rsidRPr="0064644A">
        <w:t>is an inevitable by-product of stress that is caused by lack of energy and resources needed to maintain replication fidelity or by some other causes</w:t>
      </w:r>
      <w:r w:rsidR="000841EA">
        <w:t>, such as random genetic drift</w:t>
      </w:r>
      <w:r w:rsidR="005E449E">
        <w:t xml:space="preserve"> </w:t>
      </w:r>
      <w:r>
        <w:fldChar w:fldCharType="begin" w:fldLock="1"/>
      </w:r>
      <w:r w:rsidR="009323E5">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8326D3">
        <w:rPr>
          <w:noProof/>
        </w:rPr>
        <w:t>(Sung et al. 2012)</w:t>
      </w:r>
      <w:r>
        <w:fldChar w:fldCharType="end"/>
      </w:r>
      <w:r w:rsidR="000841EA" w:rsidRPr="0064644A">
        <w:t xml:space="preserve">. </w:t>
      </w:r>
      <w:r w:rsidRPr="008326D3">
        <w:t>Non-adaptive hypotheses</w:t>
      </w:r>
      <w:r>
        <w:t xml:space="preserve"> have</w:t>
      </w:r>
      <w:r w:rsidR="000841EA" w:rsidRPr="0064644A">
        <w:t xml:space="preserve"> received theoretical treatment </w:t>
      </w:r>
      <w:r w:rsidR="000841EA" w:rsidRPr="0064644A">
        <w:fldChar w:fldCharType="begin" w:fldLock="1"/>
      </w:r>
      <w:r w:rsidR="00A167F3">
        <w:instrText>ADDIN CSL_CITATION { "citationItems" : [ { "id" : "ITEM-1", "itemData" : { "DOI" : "10.1371/journal.pcbi.1000710", "ISSN" : "1553-7358", "PMID" : "20300650", "abstract" : "Mutators are clones whose mutation rate is about two to three orders of magnitude higher than the rate of wild-type clones and their roles in adaptive evolution of asexual populations have been controversial. Here we address this problem by using an ab initio microscopic model of living cells, which combines population genetics with a physically realistic presentation of protein stability and protein-protein interactions. The genome of model organisms encodes replication controlling genes (RCGs) and genes modeling the mismatch repair (MMR) complexes. The genotype-phenotype relationship posits that the replication rate of an organism is proportional to protein copy numbers of RCGs in their functional form and there is a production cost penalty for protein overexpression. The mutation rate depends linearly on the concentration of homodimers of MMR proteins. By simulating multiple runs of evolution of populations under various environmental stresses--stationary phase, starvation or temperature-jump--we find that adaptation most often occurs through transient fixation of a mutator phenotype, regardless of the nature of stress. By contrast, the fixation mechanism does depend on the nature of stress. In temperature jump stress, mutators take over the population due to loss of stability of MMR complexes. In contrast, in starvation and stationary phase stresses, a small number of mutators are supplied to the population via epigenetic stochastic noise in production of MMR proteins (a pleiotropic effect), and their net supply is higher due to reduced genetic drift in slowly growing populations under stressful environments. Subsequently, mutators in stationary phase or starvation hitchhike to fixation with a beneficial mutation in the RCGs, (second order selection) and finally a mutation stabilizing the MMR complex arrives, returning the population to a non-mutator phenotype. Our results provide microscopic insights into the rise and fall of mutators in adapting finite asexual populations.", "author" : [ { "dropping-particle" : "", "family" : "Heo", "given" : "Muyoung", "non-dropping-particle" : "", "parse-names" : false, "suffix" : "" }, { "dropping-particle" : "", "family" : "Shakhnovich", "given" : "Eugene I.", "non-dropping-particle" : "", "parse-names" : false, "suffix" : "" } ], "container-title" : "PLoS computational biology", "id" : "ITEM-1", "issue" : "3", "issued" : { "date-parts" : [ [ "2010", "3" ] ] }, "note" : "proteins modeling simulation of adaptation with mutation rate modulation\n\n\nnot stress-induced but rather transient mutators\n\n\ncomplex fitness landscape\n\n\nexplains SIM phenomena by &amp;quot;in high fitness populations, mutators, constitutive or transient, are eliminiated more rapidly&amp;quot; (Fig 8)\n\n\nNoise", "page" : "e1000710", "title" : "Interplay between pleiotropy and secondary selection determines rise and fall of mutators in stress response.", "type" : "article-journal", "volume" : "6" }, "uris" : [ "http://www.mendeley.com/documents/?uuid=451b3dfe-9c38-4637-97e2-fe3f5b9430c7" ] }, { "id" : "ITEM-2", "itemData" : { "abstract" : "Background: Acceleration of adaptation dynamics by stress-induced hypermutation has been found experimentally. Evolved evolvability is a prominent explanation. We investigate a more generally applicable explanation by a physical constraint. Methods and Results: A generic thermodynamical analysis of genetic information storage obviates physical constraints on the integrity of genetic information. The capability to employ metabolic resources is found as a major determinant of mutation probability in stored genetic information. Incorporation into a non-recombinant, asexual adaptation toy model predicts cases of markedly accelerated adaptation, driven by a transient increase of mutation rate. No change in the mutation rate as a genetic trait is required. The mutation rate of one and the same genotype varies dependent on stress level. Implications: Stress-dependent mutation rates are physically necessary and challenge a condition-independent genotype to mutation rate mapping. This holds implications for evolutionary theory and pathogen and cancer evolution.", "author" : [ { "dropping-particle" : "", "family" : "Hilbert", "given" : "Lennart", "non-dropping-particle" : "", "parse-names" : false, "suffix" : "" } ], "container-title" : "arXiv", "id" : "ITEM-2", "issued" : { "date-parts" : [ [ "2011", "4", "11" ] ] }, "page" : "15", "title" : "Shifting gears: Thermodynamics of genetic information storage suggest stress-dependence of mutation rate, which can accelerate adaptation", "type" : "article-journal" }, "uris" : [ "http://www.mendeley.com/documents/?uuid=f45b9130-37e0-416c-ab93-489ded60cc36" ] }, { "id" : "ITEM-3", "itemData" : { "DOI" : "10.1093/gbe/evr066", "ISSN" : "1759-6653", "PMID" : "21821597",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"ITEM-3", "issue" : "0", "issued" : { "date-parts" : [ [ "2011", "8", "4" ] ] }, "note" : "From Duplicate 1 ( \n\nThe Lower Bound to the Evolution of Mutation Rates.\n\n-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1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\n\n\n\n\n\n\n\n\n\n\n\n\n\nFrom Duplicate 2 ( \n\n\nThe Lower Bound to the Evolution of Mutation Rates.\n\n\n- Lynch, Michael )\n\n\n\n\nFrom Duplicate 2 ( \n\n\nThe Lower Bound to the Evolution of Mutation Rates.\n\n\n-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\n\n\n\n\n\n\n\n\n\n\n\n\n\n\n\n\n\n\n\n\n\nFrom Duplicate 2 ( \n\nThe Lower Bound to the Evolution of Mutation Rates.\n\n- Lynch, Michael )\n\n\n\n\nFrom Duplicate 2 ( \n\n\nThe Lower Bound to the Evolution of Mutation Rates.\n\n\n- Lynch, Michael )\n\n\n\n-suggest, like in Lynch 2007, 2008, 2010 that the lower bound to mutation rates is due to selection being to weak to overcome drift\n-theoretical analysis\n\n\n-review of evidence that cost of fidelity from the time that high fidelity replication takes in negligible", "page" : "1107-1118", "title" : "The Lower Bound to the Evolution of Mutation Rates.", "type" : "article-journal", "volume" : "3" }, "uris" : [ "http://www.mendeley.com/documents/?uuid=356a1329-9988-4dea-bb9e-5df706b593d7" ] } ], "mendeley" : { "formattedCitation" : "(Heo and Shakhnovich 2010; Hilbert 2011; Lynch 2011)", "plainTextFormattedCitation" : "(Heo and Shakhnovich 2010; Hilbert 2011; Lynch 2011)", "previouslyFormattedCitation" : "(Heo and Shakhnovich 2010; Hilbert 2011; Lynch 2011)" }, "properties" : { "noteIndex" : 0 }, "schema" : "https://github.com/citation-style-language/schema/raw/master/csl-citation.json" }</w:instrText>
      </w:r>
      <w:r w:rsidR="000841EA" w:rsidRPr="0064644A">
        <w:fldChar w:fldCharType="separate"/>
      </w:r>
      <w:r w:rsidR="000841EA" w:rsidRPr="00B3418E">
        <w:rPr>
          <w:noProof/>
        </w:rPr>
        <w:t>(Heo and Shakhnovich 2010; Hilbert 2011; Lynch 2011)</w:t>
      </w:r>
      <w:r w:rsidR="000841EA" w:rsidRPr="0064644A">
        <w:fldChar w:fldCharType="end"/>
      </w:r>
      <w:r w:rsidR="000841EA" w:rsidRPr="0064644A">
        <w:t xml:space="preserve"> but</w:t>
      </w:r>
      <w:ins w:id="23" w:author="Yoav Ram" w:date="2016-01-19T10:31:00Z">
        <w:r w:rsidR="001F2A1B">
          <w:t>, until now,</w:t>
        </w:r>
      </w:ins>
      <w:r w:rsidR="000841EA" w:rsidRPr="0064644A">
        <w:t xml:space="preserve"> the </w:t>
      </w:r>
      <w:r>
        <w:t>adaptive hypothesis</w:t>
      </w:r>
      <w:r w:rsidR="000841EA" w:rsidRPr="0064644A">
        <w:t xml:space="preserve"> has not been studied using population genetics models. Such models </w:t>
      </w:r>
      <w:r w:rsidR="005E449E">
        <w:t xml:space="preserve">can determine </w:t>
      </w:r>
      <w:r w:rsidR="000841EA" w:rsidRPr="0064644A">
        <w:t xml:space="preserve">if a </w:t>
      </w:r>
      <w:r w:rsidR="000841EA">
        <w:t>mutator</w:t>
      </w:r>
      <w:r w:rsidR="000841EA" w:rsidRPr="0064644A">
        <w:t xml:space="preserve"> allele that induce</w:t>
      </w:r>
      <w:r w:rsidR="000841EA">
        <w:t>s</w:t>
      </w:r>
      <w:r w:rsidR="000841EA" w:rsidRPr="0064644A">
        <w:t xml:space="preserve"> </w:t>
      </w:r>
      <w:r w:rsidR="000841EA">
        <w:t>elevated</w:t>
      </w:r>
      <w:r w:rsidR="000841EA" w:rsidRPr="0064644A">
        <w:t xml:space="preserve"> mutation rates in response to </w:t>
      </w:r>
      <w:r w:rsidR="000841EA">
        <w:t>mal</w:t>
      </w:r>
      <w:r w:rsidR="005E449E">
        <w:t>-</w:t>
      </w:r>
      <w:r w:rsidR="000841EA">
        <w:t>adaptation</w:t>
      </w:r>
      <w:r w:rsidR="000841EA" w:rsidRPr="0064644A">
        <w:t xml:space="preserve"> can increase in frequency by indirect selection on the mutations it generates. </w:t>
      </w:r>
    </w:p>
    <w:p w:rsidR="000841EA" w:rsidRDefault="000841EA" w:rsidP="00A14E60">
      <w:pPr>
        <w:jc w:val="left"/>
      </w:pPr>
      <w:del w:id="24" w:author="Yoav Ram" w:date="2016-01-19T10:31:00Z">
        <w:r w:rsidRPr="0064644A" w:rsidDel="001F2A1B">
          <w:delText>th</w:delText>
        </w:r>
        <w:r w:rsidDel="001F2A1B">
          <w:delText xml:space="preserve">e </w:delText>
        </w:r>
      </w:del>
      <w:ins w:id="25" w:author="Yoav Ram" w:date="2016-01-19T10:31:00Z">
        <w:r w:rsidR="001F2A1B">
          <w:t>T</w:t>
        </w:r>
        <w:r w:rsidR="001F2A1B" w:rsidRPr="0064644A">
          <w:t>h</w:t>
        </w:r>
        <w:r w:rsidR="001F2A1B">
          <w:t xml:space="preserve">e </w:t>
        </w:r>
      </w:ins>
      <w:r>
        <w:t>consequences of</w:t>
      </w:r>
      <w:r w:rsidRPr="0064644A">
        <w:t xml:space="preserve"> </w:t>
      </w:r>
      <w:r>
        <w:t xml:space="preserve">stress-induced </w:t>
      </w:r>
      <w:r w:rsidR="005E449E">
        <w:t>m</w:t>
      </w:r>
      <w:r w:rsidR="000D1C20">
        <w:t>uta</w:t>
      </w:r>
      <w:r w:rsidR="005E449E">
        <w:t>genesis</w:t>
      </w:r>
      <w:r>
        <w:t xml:space="preserve"> are largely unknown</w:t>
      </w:r>
      <w:r w:rsidRPr="0064644A">
        <w:t xml:space="preserve">. Agrawal </w:t>
      </w:r>
      <w:r w:rsidRPr="0064644A">
        <w:fldChar w:fldCharType="begin" w:fldLock="1"/>
      </w:r>
      <w:r w:rsidR="00A167F3">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SIM\n\n\nthe idea here is to compare SIM effect on equilibrium mean fitness (mutational load) in asex and sex populaitons, therefore beneficial mutations are NEGLECTED\n\n\nnever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"uris" : [ "http://www.mendeley.com/documents/?uuid=79be5021-e0a1-495d-8501-fe1b249cd5b4" ] } ], "mendeley" : { "formattedCitation" : "(Agrawal 2002)", "manualFormatting" : "(2002)", "plainTextFormattedCitation" : "(Agrawal 2002)", "previouslyFormattedCitation" : "(Agrawal 2002)" }, "properties" : { "noteIndex" : 0 }, "schema" : "https://github.com/citation-style-language/schema/raw/master/csl-citation.json" }</w:instrText>
      </w:r>
      <w:r w:rsidRPr="0064644A">
        <w:fldChar w:fldCharType="separate"/>
      </w:r>
      <w:r w:rsidRPr="0064644A">
        <w:rPr>
          <w:noProof/>
        </w:rPr>
        <w:t>(2002)</w:t>
      </w:r>
      <w:r w:rsidRPr="0064644A">
        <w:fldChar w:fldCharType="end"/>
      </w:r>
      <w:r w:rsidRPr="0064644A">
        <w:t xml:space="preserve"> studied a model of fitness-dependent mutation rates</w:t>
      </w:r>
      <w:r>
        <w:t xml:space="preserve"> (FDMR)</w:t>
      </w:r>
      <w:r w:rsidRPr="0064644A">
        <w:t xml:space="preserve"> in an infinite population</w:t>
      </w:r>
      <w:r>
        <w:t xml:space="preserve"> and showed that FDMR increases the twofold cost of sex. His</w:t>
      </w:r>
      <w:r w:rsidRPr="0064644A">
        <w:t xml:space="preserve"> model was later extended for finite populations </w:t>
      </w:r>
      <w:r w:rsidRPr="0064644A">
        <w:fldChar w:fldCharType="begin" w:fldLock="1"/>
      </w:r>
      <w:r w:rsidR="00A167F3">
        <w:instrText>ADDIN CSL_CITATION { "citationItems" : [ { "id" : "ITEM-1", "itemData" : { "DOI" : "10.1111/j.1420-9101.2011.02320.x", "ISSN" : "1420-9101", "PMID" : "21635607", "abstract" : "Mutation rate may be condition dependent, whereby individuals in poor condition, perhaps from high mutation load, have higher mutation rates than individuals in good condition. Agrawal (J. Evol. Biol.15, 2002, 1004) explored the basic properties of fitness-dependent mutation rate (FDMR) in infinite populations and reported some heuristic results for finite populations. The key parameter governing how infinite populations evolve under FDMR is the curvature (k) of the relationship between fitness and mutation rate. We extend Agrawal's analysis to finite populations and consider dominance and epistasis. In finite populations, the probability of long-term existence depends on k. In sexual populations, positive curvature leads to low equilibrium mutation rate, whereas negative curvature results in high mutation rate. In asexual populations, negative curvature results in rapid extinction via 'mutational meltdown', whereas positive curvature sometimes allows persistence. We speculate that fitness-dependent mutation rate may provide the conditions for genetic architecture to diverge between sexual and asexual taxa.", "author" : [ { "dropping-particle" : "", "family" : "Shaw", "given" : "Frank H.", "non-dropping-particle" : "", "parse-names" : false, "suffix" : "" }, { "dropping-particle" : "", "family" : "Baer", "given" : "Charles F.", "non-dropping-particle" : "", "parse-names" : false, "suffix" : "" } ], "container-title" : "Journal of evolutionary biology", "id" : "ITEM-1", "issue" : "8", "issued" : { "date-parts" : [ [ "2011", "8", "3" ] ] }, "note" : "for k&amp;gt;1, asexual populations persist - slows or stops Muller's Ratchet\nsmall populations sizes - beneficial mutations can be ignored.", "page" : "1677-84", "title" : "Fitness-dependent mutation rates in finite populations.", "type" : "article-journal", "volume" : "24" }, "uris" : [ "http://www.mendeley.com/documents/?uuid=51c7b678-b1b3-4296-a577-b5079020e525" ] } ], "mendeley" : { "formattedCitation" : "(Shaw and Baer 2011)", "plainTextFormattedCitation" : "(Shaw and Baer 2011)", "previouslyFormattedCitation" : "(Shaw and Baer 2011)" }, "properties" : { "noteIndex" : 0 }, "schema" : "https://github.com/citation-style-language/schema/raw/master/csl-citation.json" }</w:instrText>
      </w:r>
      <w:r w:rsidRPr="0064644A">
        <w:fldChar w:fldCharType="separate"/>
      </w:r>
      <w:r w:rsidRPr="00A2623B">
        <w:rPr>
          <w:noProof/>
        </w:rPr>
        <w:t>(Shaw and Baer 2011)</w:t>
      </w:r>
      <w:r w:rsidRPr="0064644A">
        <w:fldChar w:fldCharType="end"/>
      </w:r>
      <w:r>
        <w:t xml:space="preserve">, in which the correlation between the mutation rate and fitness was shown to slow or stop Muller's Ratchet </w:t>
      </w:r>
      <w:r>
        <w:fldChar w:fldCharType="begin" w:fldLock="1"/>
      </w:r>
      <w:r w:rsidR="008326D3">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"formattedCitation" : "(Haigh 1978)", "plainTextFormattedCitation" : "(Haigh 1978)", "previouslyFormattedCitation" : "(Haigh 1978)" }, "properties" : { "noteIndex" : 0 }, "schema" : "https://github.com/citation-style-language/schema/raw/master/csl-citation.json" }</w:instrText>
      </w:r>
      <w:r>
        <w:fldChar w:fldCharType="separate"/>
      </w:r>
      <w:r w:rsidRPr="00596915">
        <w:rPr>
          <w:noProof/>
        </w:rPr>
        <w:t>(Haigh 1978)</w:t>
      </w:r>
      <w:r>
        <w:fldChar w:fldCharType="end"/>
      </w:r>
      <w:r>
        <w:t xml:space="preserve">, thus  helping </w:t>
      </w:r>
      <w:r w:rsidR="000D1C20">
        <w:t xml:space="preserve">to </w:t>
      </w:r>
      <w:r>
        <w:t>explain how asexual populations cope with deleterious mutations to avoid mutational meltdown. Other outcomes of a plastic mutation rate could span a variety of evolutionary, epidemiological, and ecological scenarios</w:t>
      </w:r>
      <w:r w:rsidRPr="0064644A">
        <w:t xml:space="preserve">: the evolution of drug-resistance in bacteria </w:t>
      </w:r>
      <w:commentRangeStart w:id="26"/>
      <w:r w:rsidRPr="0064644A">
        <w:fldChar w:fldCharType="begin" w:fldLock="1"/>
      </w:r>
      <w:r w:rsidR="001F2A1B">
        <w:instrText>ADDIN CSL_CITATION { "citationItems" : [ { "id" : "ITEM-1", "itemData" : { "DOI" : "10.1128/AAC.50.1.220-225.2006", "ISSN" : "0066-4804", "PMID" : "16377689", "abstract" : "The emergence of drug-resistant bacteria poses a serious threat to human health. Bacteria often acquire resistance from a mutation of chromosomal genes during therapy. We have recently shown that the evolution of resistance to ciprofloxacin in vivo and in vitro requires the induction of a mutation that is mediated by the cleavage of the SOS repressor LexA and the associated derepression of three specialized DNA polymerases (polymerase II [Pol II], Pol IV, and Pol V). These results led us to suggest that it may be possible to design drugs to inhibit these proteins and that such drugs might be coadministered with antibiotics to prevent mutation and the evolution of resistance. For the approach to be feasible, there must not be any mechanisms through which bacteria can induce mutations and acquire antibiotic resistance that are independent of LexA and its repressed polymerases. Perhaps the most commonly cited mechanism to elevate bacterial mutation rates is the inactivation of methyl-directed mismatch repair (MMR). However, it is unclear whether this represents a LexA-independent mechanism or if the mutations that arise in MMR-deficient hypermutator strains are also dependent on LexA cleavage and polymerase derepression. In this work, we show that LexA cleavage and polymerase derepression are required for the evolution of clinically significant resistance in MMR-defective Escherichia coli. Thus, drugs that inhibit the proteins responsible for induced mutations are expected to efficiently prevent the evolution of resistance, even in MMR-deficient hypermutator strains.", "author" : [ { "dropping-particle" : "", "family" : "Cirz", "given" : "Ryan T.", "non-dropping-particle" : "", "parse-names" : false, "suffix" : "" }, { "dropping-particle" : "", "family" : "Romesberg", "given" : "Floyd E.", "non-dropping-particle" : "", "parse-names" : false, "suffix" : "" } ], "container-title" : "Antimicrobial agents and chemotherapy", "id" : "ITEM-1", "issue" : "1", "issued" : { "date-parts" : [ [ "2006", "1" ] ] }, "page" : "220-5", "title" : "Induction and inhibition of ciprofloxacin resistance-conferring mutations in hypermutator bacteria.", "type" : "article-journal", "volume" : "50" }, "uris" : [ "http://www.mendeley.com/documents/?uuid=0acad1c2-ec01-49cf-98ea-4c62c28b0d63" ] }, { "id" : "ITEM-2",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"ITEM-2", "issue" : "89", "issued" : { "date-parts" : [ [ "2012", "1" ] ] }, "page" : "1-30", "title" : "Implications of stress-induced genetic variation for minimizing multidrug resistance in bacteria", "type" : "article-journal", "volume" : "10" }, "uris" : [ "http://www.mendeley.com/documents/?uuid=b59ce364-a268-442e-9b59-be05dfc871df" ] } ], "mendeley" : { "formattedCitation" : "(Cirz and Romesberg 2006; Obolski and Hadany 2012)", "plainTextFormattedCitation" : "(Cirz and Romesberg 2006; Obolski and Hadany 2012)", "previouslyFormattedCitation" : "(Cirz et al. 2005; Cirz and Romesberg 2006)" }, "properties" : { "noteIndex" : 0 }, "schema" : "https://github.com/citation-style-language/schema/raw/master/csl-citation.json" }</w:instrText>
      </w:r>
      <w:r w:rsidRPr="0064644A">
        <w:fldChar w:fldCharType="separate"/>
      </w:r>
      <w:r w:rsidR="001F2A1B" w:rsidRPr="001F2A1B">
        <w:rPr>
          <w:noProof/>
        </w:rPr>
        <w:t>(Cirz and Romesberg 2006; Obolski and Hadany 2012)</w:t>
      </w:r>
      <w:r w:rsidRPr="0064644A">
        <w:fldChar w:fldCharType="end"/>
      </w:r>
      <w:commentRangeEnd w:id="26"/>
      <w:r w:rsidR="00A14E60">
        <w:rPr>
          <w:rStyle w:val="CommentReference"/>
        </w:rPr>
        <w:commentReference w:id="26"/>
      </w:r>
      <w:r w:rsidRPr="0064644A">
        <w:t xml:space="preserve">, the evolution of cancer cells and the emergence of chemotherapeutic-resistance </w:t>
      </w:r>
      <w:r w:rsidRPr="0064644A">
        <w:fldChar w:fldCharType="begin" w:fldLock="1"/>
      </w:r>
      <w:r w:rsidR="008326D3">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"10.1038/nrc2344", "ISSN" : "1474-1768", "PMID" : "18273037", "abstract" : "Areas of hypoxic tumour tissue are known to be resistant to treatment and are associated with a poor clinical prognosis. There are several reasons why this might be, including the capacity of hypoxia to drive genomic instability and alter DNA damage repair pathways. Significantly, current models fail to distinguish between the complexities of the hypoxic microenvironment and the biological effects of acute hypoxia exposures versus longer-term, chronic hypoxia exposures on the transcription and translation of proteins involved in genetic stability and cell survival. Acute and chronic hypoxia might lead to different biology within the tumour and this might have a direct effect on the design of new therapies for the treatment of hypoxic tumours.", "author" : [ { "dropping-particle" : "", "family" : "Bristow", "given" : "Robert G.", "non-dropping-particle" : "", "parse-names" : false, "suffix" : "" }, { "dropping-particle" : "", "family" : "Hill", "given" : "Richard P.", "non-dropping-particle" : "", "parse-names" : false, "suffix" : "" } ], "container-title" : "Nature reviews. Cancer", "id" : "ITEM-2", "issue" : "3", "issued" : { "date-parts" : [ [ "2008", "3" ] ] }, "page" : "180-92", "title" : "Hypoxia and metabolism: Hypoxia, DNA repair and genetic instability.", "title-short" : "Nat Rev Cancer", "type" : "article-journal", "volume" : "8" }, "uris" : [ "http://www.mendeley.com/documents/?uuid=6153a5f2-da8b-42a7-acc6-65713582b4cc" ] }, { "id" : "ITEM-3",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"ITEM-3", "issue" : "6", "issued" : { "date-parts" : [ [ "2009", "8" ] ] }, "page" : "1053-62", "title" : "Role of hypoxia in the hallmarks of human cancer.", "type" : "article-journal", "volume" : "107" }, "uris" : [ "http://www.mendeley.com/documents/?uuid=44bf6b3a-31a4-4721-a55f-50b8ba805c7b" ] } ], "mendeley" : { "formattedCitation" : "(Huang et al. 2007; Bristow and Hill 2008; Ruan, Song, and Ouyang 2009)", "plainTextFormattedCitation" : "(Huang et al. 2007; Bristow and Hill 2008; Ruan, Song, and Ouyang 2009)", "previouslyFormattedCitation" : "(Huang et al. 2007; Bristow and Hill 2008; Ruan, Song, and Ouyang 2009)" }, "properties" : { "noteIndex" : 0 }, "schema" : "https://github.com/citation-style-language/schema/raw/master/csl-citation.json" }</w:instrText>
      </w:r>
      <w:r w:rsidRPr="0064644A">
        <w:fldChar w:fldCharType="separate"/>
      </w:r>
      <w:r w:rsidRPr="00A2623B">
        <w:rPr>
          <w:noProof/>
        </w:rPr>
        <w:t>(Huang et al. 2007; Bristow and Hill 2008; Ruan, Song, and Ouyang 2009)</w:t>
      </w:r>
      <w:r w:rsidRPr="0064644A">
        <w:fldChar w:fldCharType="end"/>
      </w:r>
      <w:r w:rsidRPr="0064644A">
        <w:t xml:space="preserve">, </w:t>
      </w:r>
      <w:r>
        <w:t>t</w:t>
      </w:r>
      <w:r w:rsidRPr="0064644A">
        <w:t xml:space="preserve">he evolution of pesticide resistance in commercial crops </w:t>
      </w:r>
      <w:r w:rsidRPr="0064644A">
        <w:fldChar w:fldCharType="begin" w:fldLock="1"/>
      </w:r>
      <w:r w:rsidR="008326D3">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Pr="0064644A">
        <w:fldChar w:fldCharType="separate"/>
      </w:r>
      <w:r w:rsidRPr="00A2623B">
        <w:rPr>
          <w:noProof/>
        </w:rPr>
        <w:t>(Gressel 2011)</w:t>
      </w:r>
      <w:r w:rsidRPr="0064644A">
        <w:fldChar w:fldCharType="end"/>
      </w:r>
      <w:r w:rsidRPr="0064644A">
        <w:t>, industrial applications using bacteria in stressful environments</w:t>
      </w:r>
      <w:r>
        <w:t xml:space="preserve"> </w:t>
      </w:r>
      <w:r w:rsidRPr="0064644A">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Pr="0064644A">
        <w:fldChar w:fldCharType="separate"/>
      </w:r>
      <w:r w:rsidRPr="00A2623B">
        <w:rPr>
          <w:noProof/>
        </w:rPr>
        <w:t>(Machielsen et al. 2010)</w:t>
      </w:r>
      <w:r w:rsidRPr="0064644A">
        <w:fldChar w:fldCharType="end"/>
      </w:r>
      <w:r w:rsidRPr="0064644A">
        <w:t xml:space="preserve">, host-parasite co-evolution </w:t>
      </w:r>
      <w:r w:rsidRPr="0064644A">
        <w:fldChar w:fldCharType="begin" w:fldLock="1"/>
      </w:r>
      <w:r w:rsidR="008326D3">
        <w:instrText>ADDIN CSL_CITATION { "citationItems" : [ { "id" : "ITEM-1", "itemData" : { "DOI" : "10.1038/nature06350", "ISSN" : "1476-4687", "PMID" : "18059461", "abstract" : "Bacteria with greatly elevated mutation rates (mutators) are frequently found in natural and laboratory populations, and are often associated with clinical infections. Although mutators may increase adaptability to novel environmental conditions, they are also prone to the accumulation of deleterious mutations. The long-term maintenance of high bacterial mutation rates is therefore likely to be driven by rapidly changing selection pressures, in addition to the possible slow transition rate by point mutation from mutators to non-mutators. One of the most likely causes of rapidly changing selection pressures is antagonistic coevolution with parasites. Here we show whether coevolution with viral parasites could drive the evolution of bacterial mutation rates in laboratory populations of the bacterium Pseudomonas fluorescens. After fewer than 200 bacterial generations, 25% of the populations coevolving with phages had evolved 10- to 100-fold increases in mutation rates owing to mutations in mismatch-repair genes; no populations evolving in the absence of phages showed any significant change in mutation rate. Furthermore, mutator populations had a higher probability of driving their phage populations extinct, strongly suggesting that mutators have an advantage against phages in the coevolutionary arms race. Given their ubiquity, bacteriophages may play an important role in the evolution of bacterial mutation rates.", "author" : [ { "dropping-particle" : "", "family" : "Pal", "given" : "Csaba", "non-dropping-particle" : "", "parse-names" : false, "suffix" : "" }, { "dropping-particle" : "", "family" : "Maci\u00e1", "given" : "Mar\u00eda D.", "non-dropping-particle" : "", "parse-names" : false, "suffix" : "" }, { "dropping-particle" : "", "family" : "Oliver", "given" : "Antonio", "non-dropping-particle" : "", "parse-names" : false, "suffix" : "" }, { "dropping-particle" : "", "family" : "Schachar", "given" : "Ira", "non-dropping-particle" : "", "parse-names" : false, "suffix" : "" }, { "dropping-particle" : "", "family" : "Buckling", "given" : "Angus", "non-dropping-particle" : "", "parse-names" : false, "suffix" : "" } ], "container-title" : "Nature", "id" : "ITEM-1", "issue" : "7172", "issued" : { "date-parts" : [ [ "2007", "12" ] ] }, "page" : "1079-81", "title" : "Coevolution with viruses drives the evolution of bacterial mutation rates.", "type" : "article-journal", "volume" : "450" }, "uris" : [ "http://www.mendeley.com/documents/?uuid=941903a8-9e51-4a86-afb6-a2535fe2e366" ] }, { "id" : "ITEM-2", "itemData" : { "DOI" : "10.1111/j.1558-5646.2009.00821.x", "ISSN" : "1558-5646", "PMID" : "19686265", "abstract" : "Within-host competition between parasite genotypes can play an important role in the evolution of parasite virulence. For example, competition can increase virulence by imposing selection for parasites that replicate at a faster absolute rate within the host, but may also decrease virulence by selecting for faster relative growth rates through social exploitation of conspecifics. For many parasites, both outcomes are possible. We investigated how competition affected the evolution of virulence of the opportunistic pathogen Pseudomonas aeruginosa in caterpillar hosts, over the course of an approximately 60 generation selection experiment. We initiated infections with clonal populations of either wild-type bacteria or an isogenic mutant with an approximately 100-fold higher mutation rate, resulting in low and high between-genotype competition, respectively. We observed the evolution of increased virulence, growth rate, and public goods cheating (exploitation of extracellular iron scavenging siderophores produced by ancestral populations) in mutator but not wild-type, populations. We conclude increases in absolute within-host growth rates appear to be more important than social cheating in driving virulence evolution in this experimental context.", "author" : [ { "dropping-particle" : "", "family" : "Racey", "given" : "Daniel", "non-dropping-particle" : "", "parse-names" : false, "suffix" : "" }, { "dropping-particle" : "", "family" : "Inglis", "given" : "Robert Fredrik", "non-dropping-particle" : "", "parse-names" : false, "suffix" : "" }, { "dropping-particle" : "", "family" : "Harrison", "given" : "Freya", "non-dropping-particle" : "", "parse-names" : false, "suffix" : "" }, { "dropping-particle" : "", "family" : "Oliver", "given" : "Antonio", "non-dropping-particle" : "", "parse-names" : false, "suffix" : "" }, { "dropping-particle" : "", "family" : "Buckling", "given" : "Angus", "non-dropping-particle" : "", "parse-names" : false, "suffix" : "" } ], "container-title" : "Evolution", "id" : "ITEM-2", "issue" : "2", "issued" : { "date-parts" : [ [ "2010", "2" ] ] }, "page" : "515-21", "title" : "The effect of elevated mutation rates on the evolution of cooperation and virulence of Pseudomonas aeruginosa.", "type" : "article-journal", "volume" : "64" }, "uris" : [ "http://www.mendeley.com/documents/?uuid=afd66bef-9ccc-4587-a602-c66277371eb0" ] }, { "id" : "ITEM-3", "itemData" : { "DOI" : "10.1111/j.1558-5646.2010.01037.x", "ISSN" : "1558-5646", "PMID" : "20497216", "abstract" : "Mutator bacteria are frequently found in natural populations of bacteria and although coevolution with parasitic viruses (phages) is thought to be one reason for their persistence, it remains unclear how the presence of mutators affects coevolutionary dynamics. We hypothesized that phages must themselves adapt more rapidly or go extinct, in the face of rapidly evolving mutator bacteria. We compared the coevolutionary dynamics of wild-type Pseudomonas fluorescens SBW25 with a lytic phage to the dynamics of an isogenic mutator of P. fluorescens SBW25 together with the same phage. At the beginning of the experiment both wild-type bacteria and mutator bacteria coevolved with phages. However, mutators rapidly evolved higher levels of sympatric resistance to phages. The phages were unable to \"keep-up\" with the mutator bacteria, and these rates of coevolution declined to less than the rates of coevolution between the phages and wild-type bacteria. By the end of the experiment, the sympatric resistance of the mutator bacteria was not significantly different to the sympatric resistance of the wild-type bacteria. This suggests that the importance of mutators in the coevolutionary interactions with a particular phage population is likely to be short-lived. More generally, the results demonstrate that coevolving enemies may escape from Red-Queen dynamics.", "author" : [ { "dropping-particle" : "", "family" : "Morgan", "given" : "Andrew D.", "non-dropping-particle" : "", "parse-names" : false, "suffix" : "" }, { "dropping-particle" : "", "family" : "Bonsall", "given" : "Michael B.", "non-dropping-particle" : "", "parse-names" : false, "suffix" : "" }, { "dropping-particle" : "", "family" : "Buckling", "given" : "Angus", "non-dropping-particle" : "", "parse-names" : false, "suffix" : "" } ], "container-title" : "Evolution", "id" : "ITEM-3", "issue" : "10", "issued" : { "date-parts" : [ [ "2010", "10" ] ] }, "page" : "2980-7", "title" : "Impact of bacterial mutation rate on coevolutionary dynamics between bacteria and phages.", "type" : "article-journal", "volume" : "64" }, "uris" : [ "http://www.mendeley.com/documents/?uuid=767b9c5c-d170-102d-8d56-0024e85e2bb9" ] } ], "mendeley" : { "formattedCitation" : "(Pal et al. 2007; Racey et al. 2010; Morgan, Bonsall, and Buckling 2010)", "plainTextFormattedCitation" : "(Pal et al. 2007; Racey et al. 2010; Morgan, Bonsall, and Buckling 2010)", "previouslyFormattedCitation" : "(Pal et al. 2007; Racey et al. 2010; Morgan, Bonsall, and Buckling 2010)" }, "properties" : { "noteIndex" : 0 }, "schema" : "https://github.com/citation-style-language/schema/raw/master/csl-citation.json" }</w:instrText>
      </w:r>
      <w:r w:rsidRPr="0064644A">
        <w:fldChar w:fldCharType="separate"/>
      </w:r>
      <w:r w:rsidRPr="00A2623B">
        <w:rPr>
          <w:noProof/>
        </w:rPr>
        <w:t>(Pal et al. 2007; Racey et al. 2010; Morgan, Bonsall, and Buckling 2010)</w:t>
      </w:r>
      <w:r w:rsidRPr="0064644A">
        <w:fldChar w:fldCharType="end"/>
      </w:r>
      <w:r w:rsidRPr="0064644A">
        <w:rPr>
          <w:noProof/>
        </w:rPr>
        <w:t>,</w:t>
      </w:r>
      <w:r w:rsidRPr="0064644A">
        <w:t xml:space="preserve"> and the evolution of pathogen virulence </w:t>
      </w:r>
      <w:r w:rsidRPr="0064644A">
        <w:fldChar w:fldCharType="begin" w:fldLock="1"/>
      </w:r>
      <w:r w:rsidR="00A167F3">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"10.1016/S0092-8674(03)00270-8", "ISSN" : "00928674", "PMID" : "12705867", "abstract" : "The presence of multiple copies of the major replicative DNA polymerase (DnaE) in some organisms, including important pathogens and symbionts, has remained an unresolved enigma. We postulated that one copy might participate in error-prone DNA repair synthesis. We found that UV irradiation of Mycobacterium tuberculosis results in increased mutation frequency in the surviving fraction. We identified dnaE2 as a gene that is upregulated in vitro by several DNA damaging agents, as well as during infection of mice. Loss of this protein reduces both survival of the bacillus after UV irradiation and the virulence of the organism in mice. Our data suggest that DnaE2, and not a member of the Y family of error-prone DNA polymerases, is the primary mediator of survival through inducible mutagenesis and can contribute directly to the emergence of drug resistance in vivo. These results may indicate a potential new target for therapeutic intervention.", "author" : [ { "dropping-particle" : "", "family" : "Boshoff", "given" : "Helena I.M.", "non-dropping-particle" : "", "parse-names" : false, "suffix" : "" }, { "dropping-particle" : "", "family" : "Reed", "given" : "Michael B", "non-dropping-particle" : "", "parse-names" : false, "suffix" : "" }, { "dropping-particle" : "", "family" : "Barry III", "given" : "Clifton E.", "non-dropping-particle" : "", "parse-names" : false, "suffix" : "" }, { "dropping-particle" : "", "family" : "Mizrahi", "given" : "Valerie", "non-dropping-particle" : "", "parse-names" : false, "suffix" : "" } ], "container-title" : "Cell", "id" : "ITEM-3", "issue" : "2", "issued" : { "date-parts" : [ [ "2003", "4" ] ] }, "note" : "To gain insight into mutational dynamics in Mycobac- teria, we investigated whether MSm and MTb were ca- pable of induced mutagenesis in response to DNA dam- age, explored the genetic basis for this phenomenon, and established the relevance of this process to in vivo growth and the development of drug resistance\n\n        \n\n      ", "page" : "183-193", "title" : "DnaE2 Polymerase Contributes to In Vivo Survival and the Emergence of Drug Resistance in Mycobacterium tuberculosis", "type" : "article-journal", "volume" : "113" }, "uris" : [ "http://www.mendeley.com/documents/?uuid=0ec8e7ea-1295-40b1-956c-b064368bf5bc" ] } ], "mendeley" : { "formattedCitation" : "(Oliver et al. 2000; M\u00e9rino et al. 2002; Boshoff et al. 2003)", "manualFormatting" : "(Oliver et al. 2000; Merino et al. 2002; Boshoff et al. 2003)", "plainTextFormattedCitation" : "(Oliver et al. 2000; M\u00e9rino et al. 2002; Boshoff et al. 2003)", "previouslyFormattedCitation" : "(Oliver et al. 2000; M\u00e9rino et al. 2002; Boshoff et al. 2003)" }, "properties" : { "noteIndex" : 0 }, "schema" : "https://github.com/citation-style-language/schema/raw/master/csl-citation.json" }</w:instrText>
      </w:r>
      <w:r w:rsidRPr="0064644A">
        <w:fldChar w:fldCharType="separate"/>
      </w:r>
      <w:proofErr w:type="gramStart"/>
      <w:r w:rsidRPr="0064644A">
        <w:rPr>
          <w:noProof/>
        </w:rPr>
        <w:t>(Oliver et al. 2000; Merino et al. 2002; Boshoff et al. 2003)</w:t>
      </w:r>
      <w:r w:rsidRPr="0064644A">
        <w:fldChar w:fldCharType="end"/>
      </w:r>
      <w:r w:rsidRPr="0064644A">
        <w:t>.</w:t>
      </w:r>
      <w:proofErr w:type="gramEnd"/>
      <w:r w:rsidRPr="0064644A">
        <w:t xml:space="preserve"> Even more importantly, because the mutation rate is </w:t>
      </w:r>
      <w:r w:rsidR="000D1C20">
        <w:t>a corner</w:t>
      </w:r>
      <w:r>
        <w:t>stone</w:t>
      </w:r>
      <w:r w:rsidRPr="0064644A">
        <w:t xml:space="preserve"> </w:t>
      </w:r>
      <w:r w:rsidR="000D1C20">
        <w:t>of</w:t>
      </w:r>
      <w:r w:rsidRPr="0064644A">
        <w:t xml:space="preserve"> population genetics models </w:t>
      </w:r>
      <w:r>
        <w:t xml:space="preserve">and </w:t>
      </w:r>
      <w:r w:rsidRPr="0064644A">
        <w:t xml:space="preserve">theories </w:t>
      </w:r>
      <w:r w:rsidRPr="0064644A">
        <w:fldChar w:fldCharType="begin" w:fldLock="1"/>
      </w:r>
      <w:r w:rsidR="008326D3">
        <w:instrText>ADDIN CSL_CITATION { "citationItems" : [ { "id" : "ITEM-1", "itemData" : { "DOI" : "10.1098/rstb.2009.0317", "ISSN" : "1471-2970", "PMID" : "20308090", "abstract" : "Population genetics is fundamental to our understanding of evolution, and mutations are essential raw materials for evolution. In this introduction to more detailed papers that follow, we aim to provide an oversight of the field. We review current knowledge on mutation rates and their harmful and beneficial effects on fitness and then consider theories that predict the fate of individual mutations or the consequences of mutation accumulation for quantitative traits. Many advances in the past built on models that treat the evolution of mutations at each DNA site independently, neglecting linkage of sites on chromosomes and interactions of effects between sites (epistasis). We review work that addresses these limitations, to predict how mutations interfere with each other. An understanding of the population genetics of mutations of individual loci and of traits affected by many loci helps in addressing many fundamental and applied questions: for example, how do organisms adapt to changing environments, how did sex evolve, which DNA sequences are medically important, why do we age, which genetic processes can generate new species or drive endangered species to extinction, and how should policy on levels of potentially harmful mutagens introduced into the environment by humans be determined?", "author" : [ { "dropping-particle" : "", "family" : "Loewe", "given" : "Laurence", "non-dropping-particle" : "", "parse-names" : false, "suffix" : "" }, { "dropping-particle" : "", "family" : "Hill", "given" : "William G.", "non-dropping-particle" : "", "parse-names" : false, "suffix" : "" } ], "container-title" : "Philosophical Transactions of the Royal Society B: Biological Sciences", "id" : "ITEM-1", "issue" : "1544", "issued" : { "date-parts" : [ [ "2010", "4", "27" ] ] }, "page" : "1153-67", "title" : "The population genetics of mutations: good, bad and indifferent.", "type" : "article-journal", "volume" : "365" }, "uris" : [ "http://www.mendeley.com/documents/?uuid=30a44d2e-dde8-438a-88ee-a9e1cd618f09" ] } ], "mendeley" : { "formattedCitation" : "(Loewe and Hill 2010)", "plainTextFormattedCitation" : "(Loewe and Hill 2010)", "previouslyFormattedCitation" : "(Loewe and Hill 2010)" }, "properties" : { "noteIndex" : 0 }, "schema" : "https://github.com/citation-style-language/schema/raw/master/csl-citation.json" }</w:instrText>
      </w:r>
      <w:r w:rsidRPr="0064644A">
        <w:fldChar w:fldCharType="separate"/>
      </w:r>
      <w:r w:rsidRPr="00A2623B">
        <w:rPr>
          <w:noProof/>
        </w:rPr>
        <w:t>(Loewe and Hill 2010)</w:t>
      </w:r>
      <w:r w:rsidRPr="0064644A">
        <w:fldChar w:fldCharType="end"/>
      </w:r>
      <w:r w:rsidRPr="0064644A">
        <w:t>, the basic notion that it is plastic rather than constant</w:t>
      </w:r>
      <w:r>
        <w:rPr>
          <w:noProof/>
        </w:rPr>
        <w:t xml:space="preserve"> </w:t>
      </w:r>
      <w:r w:rsidRPr="0064644A">
        <w:rPr>
          <w:noProof/>
        </w:rPr>
        <w:t xml:space="preserve">has a </w:t>
      </w:r>
      <w:r w:rsidRPr="0064644A">
        <w:t>huge importance to our understanding of evolution and biology.</w:t>
      </w:r>
    </w:p>
    <w:p w:rsidR="00171300" w:rsidRPr="0064644A" w:rsidRDefault="00171300" w:rsidP="005E24C3">
      <w:pPr>
        <w:pStyle w:val="Heading2"/>
      </w:pPr>
      <w:bookmarkStart w:id="27" w:name="_Toc432598629"/>
      <w:r w:rsidRPr="0064644A">
        <w:t>Research objectives</w:t>
      </w:r>
      <w:bookmarkEnd w:id="27"/>
    </w:p>
    <w:p w:rsidR="00171300" w:rsidRDefault="00171300" w:rsidP="000D1C20">
      <w:pPr>
        <w:pStyle w:val="ListParagraph"/>
        <w:ind w:left="0"/>
        <w:jc w:val="left"/>
      </w:pPr>
      <w:r>
        <w:t xml:space="preserve">Since the famous work of Luria and </w:t>
      </w:r>
      <w:r w:rsidRPr="00E77FD0">
        <w:rPr>
          <w:noProof/>
        </w:rPr>
        <w:t>Delbr</w:t>
      </w:r>
      <w:r>
        <w:rPr>
          <w:noProof/>
        </w:rPr>
        <w:t>ü</w:t>
      </w:r>
      <w:r w:rsidRPr="00E77FD0">
        <w:rPr>
          <w:noProof/>
        </w:rPr>
        <w:t>ck</w:t>
      </w:r>
      <w:r>
        <w:t xml:space="preserve"> </w:t>
      </w:r>
      <w:r>
        <w:fldChar w:fldCharType="begin" w:fldLock="1"/>
      </w:r>
      <w:r w:rsidR="008326D3">
        <w:instrText>ADDIN CSL_CITATION { "citationItems" : [ { "id" : "ITEM-1", "itemData" : { "ISSN" : "0016-6731", "PMID" : "17247100", "author" : [ { "dropping-particle" : "", "family" : "Luria", "given" : "Salvador E.", "non-dropping-particle" : "", "parse-names" : false, "suffix" : "" }, { "dropping-particle" : "", "family" : "Delbr\u00fcck", "given" : "Max", "non-dropping-particle" : "", "parse-names" : false, "suffix" : ""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"formattedCitation" : "(Luria and Delbr\u00fcck 1943)", "manualFormatting" : "(1943)", "plainTextFormattedCitation" : "(Luria and Delbr\u00fcck 1943)", "previouslyFormattedCitation" : "(Luria and Delbr\u00fcck 1943)" }, "properties" : { "noteIndex" : 0 }, "schema" : "https://github.com/citation-style-language/schema/raw/master/csl-citation.json" }</w:instrText>
      </w:r>
      <w:r>
        <w:fldChar w:fldCharType="separate"/>
      </w:r>
      <w:r w:rsidRPr="00E77FD0">
        <w:rPr>
          <w:noProof/>
        </w:rPr>
        <w:t>(1943)</w:t>
      </w:r>
      <w:r>
        <w:fldChar w:fldCharType="end"/>
      </w:r>
      <w:r>
        <w:t xml:space="preserve">, evolutionary and ecological models assume </w:t>
      </w:r>
      <w:r w:rsidR="000D1C20">
        <w:t xml:space="preserve">that </w:t>
      </w:r>
      <w:r>
        <w:t>the mutation rate is constant</w:t>
      </w:r>
      <w:r w:rsidR="000D1C20">
        <w:t xml:space="preserve"> and uniform</w:t>
      </w:r>
      <w:r>
        <w:t xml:space="preserve">. However, the alternative assumption, that the mutation rate is plastic and that stress induces elevated mutation rates, can lead to </w:t>
      </w:r>
      <w:r>
        <w:lastRenderedPageBreak/>
        <w:t xml:space="preserve">remarkably different results and conclusions, at least in some cases. Furthermore, the lack in theory and applicable models contributes to the </w:t>
      </w:r>
      <w:r w:rsidRPr="00337CBB">
        <w:t>slow adoption</w:t>
      </w:r>
      <w:r>
        <w:t xml:space="preserve"> of these ideas</w:t>
      </w:r>
      <w:r w:rsidRPr="00337CBB">
        <w:t xml:space="preserve"> by evolutionary biologists and geneticists, as well as researchers in the medical sciences. </w:t>
      </w:r>
    </w:p>
    <w:p w:rsidR="00171300" w:rsidRDefault="00171300" w:rsidP="000D1C20">
      <w:pPr>
        <w:pStyle w:val="ListParagraph"/>
        <w:ind w:left="0"/>
        <w:jc w:val="left"/>
      </w:pPr>
      <w:r w:rsidRPr="00337CBB">
        <w:t xml:space="preserve">In light of this, the </w:t>
      </w:r>
      <w:r>
        <w:t>objectives</w:t>
      </w:r>
      <w:r w:rsidRPr="00337CBB">
        <w:t xml:space="preserve"> of my </w:t>
      </w:r>
      <w:r w:rsidR="008326D3">
        <w:t>PhD thesis</w:t>
      </w:r>
      <w:r w:rsidRPr="00337CBB">
        <w:t xml:space="preserve"> </w:t>
      </w:r>
      <w:r w:rsidR="000D1C20">
        <w:t>are</w:t>
      </w:r>
      <w:r w:rsidRPr="00337CBB">
        <w:t>:</w:t>
      </w:r>
    </w:p>
    <w:p w:rsidR="00171300" w:rsidRPr="009F193E" w:rsidRDefault="00171300" w:rsidP="000D1C20">
      <w:pPr>
        <w:pStyle w:val="ListParagraph"/>
        <w:numPr>
          <w:ilvl w:val="0"/>
          <w:numId w:val="18"/>
        </w:numPr>
        <w:jc w:val="left"/>
      </w:pPr>
      <w:r w:rsidRPr="009F193E">
        <w:t xml:space="preserve">Develop a theoretical basis to explain the evolution of stress-induced </w:t>
      </w:r>
      <w:r w:rsidR="000D1C20">
        <w:t>mutagenesis</w:t>
      </w:r>
      <w:r w:rsidRPr="009F193E">
        <w:t xml:space="preserve">: </w:t>
      </w:r>
    </w:p>
    <w:p w:rsidR="00171300" w:rsidRDefault="00171300" w:rsidP="0056210B">
      <w:pPr>
        <w:pStyle w:val="ListParagraph"/>
        <w:numPr>
          <w:ilvl w:val="1"/>
          <w:numId w:val="18"/>
        </w:numPr>
        <w:jc w:val="left"/>
      </w:pPr>
      <w:bookmarkStart w:id="28" w:name="_Ref320888683"/>
      <w:r>
        <w:t>I</w:t>
      </w:r>
      <w:r w:rsidRPr="009F193E">
        <w:t>n constant and changing environments</w:t>
      </w:r>
    </w:p>
    <w:p w:rsidR="00171300" w:rsidRDefault="00171300" w:rsidP="0056210B">
      <w:pPr>
        <w:pStyle w:val="ListParagraph"/>
        <w:numPr>
          <w:ilvl w:val="1"/>
          <w:numId w:val="18"/>
        </w:numPr>
        <w:jc w:val="left"/>
      </w:pPr>
      <w:r w:rsidRPr="009F193E">
        <w:t xml:space="preserve">In asexual populations </w:t>
      </w:r>
      <w:bookmarkStart w:id="29" w:name="_Ref320889350"/>
      <w:bookmarkEnd w:id="28"/>
    </w:p>
    <w:bookmarkEnd w:id="29"/>
    <w:p w:rsidR="00171300" w:rsidRPr="009F193E" w:rsidRDefault="00171300" w:rsidP="0056210B">
      <w:pPr>
        <w:pStyle w:val="ListParagraph"/>
        <w:numPr>
          <w:ilvl w:val="1"/>
          <w:numId w:val="18"/>
        </w:numPr>
        <w:jc w:val="left"/>
      </w:pPr>
      <w:r>
        <w:t>In the presence of recombination</w:t>
      </w:r>
    </w:p>
    <w:p w:rsidR="00171300" w:rsidRPr="009F193E" w:rsidRDefault="00171300" w:rsidP="0056210B">
      <w:pPr>
        <w:pStyle w:val="ListParagraph"/>
        <w:numPr>
          <w:ilvl w:val="1"/>
          <w:numId w:val="18"/>
        </w:numPr>
        <w:jc w:val="left"/>
      </w:pPr>
      <w:bookmarkStart w:id="30" w:name="_Ref320890020"/>
      <w:bookmarkStart w:id="31" w:name="_Ref315795983"/>
      <w:commentRangeStart w:id="32"/>
      <w:r w:rsidRPr="009F193E">
        <w:t>On complex fitness landscapes</w:t>
      </w:r>
      <w:bookmarkEnd w:id="30"/>
      <w:bookmarkEnd w:id="31"/>
      <w:commentRangeEnd w:id="32"/>
      <w:r w:rsidR="00A14E60">
        <w:rPr>
          <w:rStyle w:val="CommentReference"/>
        </w:rPr>
        <w:commentReference w:id="32"/>
      </w:r>
    </w:p>
    <w:p w:rsidR="00171300" w:rsidRPr="00D0694E" w:rsidRDefault="00171300" w:rsidP="000D1C20">
      <w:pPr>
        <w:pStyle w:val="ListParagraph"/>
        <w:numPr>
          <w:ilvl w:val="0"/>
          <w:numId w:val="18"/>
        </w:numPr>
        <w:jc w:val="left"/>
      </w:pPr>
      <w:r w:rsidRPr="00D0694E">
        <w:t xml:space="preserve">Explore the evolutionary consequences of stress-induced </w:t>
      </w:r>
      <w:r w:rsidR="000D1C20">
        <w:t>mutagenesis</w:t>
      </w:r>
      <w:r w:rsidRPr="00D0694E">
        <w:t xml:space="preserve"> on: </w:t>
      </w:r>
    </w:p>
    <w:p w:rsidR="00171300" w:rsidRDefault="00171300" w:rsidP="0056210B">
      <w:pPr>
        <w:pStyle w:val="ListParagraph"/>
        <w:numPr>
          <w:ilvl w:val="1"/>
          <w:numId w:val="18"/>
        </w:numPr>
        <w:jc w:val="left"/>
      </w:pPr>
      <w:bookmarkStart w:id="33" w:name="_Ref320890026"/>
      <w:bookmarkStart w:id="34" w:name="_Ref315795988"/>
      <w:r>
        <w:t>Adaptation</w:t>
      </w:r>
    </w:p>
    <w:p w:rsidR="00171300" w:rsidRDefault="00171300" w:rsidP="0056210B">
      <w:pPr>
        <w:pStyle w:val="ListParagraph"/>
        <w:numPr>
          <w:ilvl w:val="1"/>
          <w:numId w:val="18"/>
        </w:numPr>
        <w:jc w:val="left"/>
      </w:pPr>
      <w:r>
        <w:t>Evolution of the recombination rate</w:t>
      </w:r>
    </w:p>
    <w:p w:rsidR="00171300" w:rsidRDefault="00171300" w:rsidP="0056210B">
      <w:pPr>
        <w:pStyle w:val="ListParagraph"/>
        <w:numPr>
          <w:ilvl w:val="1"/>
          <w:numId w:val="18"/>
        </w:numPr>
        <w:jc w:val="left"/>
      </w:pPr>
      <w:r w:rsidRPr="009F193E">
        <w:t>Evolution of complex traits</w:t>
      </w:r>
      <w:bookmarkEnd w:id="33"/>
      <w:bookmarkEnd w:id="34"/>
    </w:p>
    <w:p w:rsidR="008326D3" w:rsidRPr="005A0117" w:rsidRDefault="000F38BF" w:rsidP="005E24C3">
      <w:pPr>
        <w:pStyle w:val="Heading2"/>
      </w:pPr>
      <w:bookmarkStart w:id="35" w:name="_Toc432598630"/>
      <w:r>
        <w:t>Thesis</w:t>
      </w:r>
      <w:r w:rsidR="004B104D">
        <w:t xml:space="preserve"> overview</w:t>
      </w:r>
      <w:bookmarkEnd w:id="35"/>
    </w:p>
    <w:p w:rsidR="008326D3" w:rsidRDefault="008326D3" w:rsidP="000D1C20">
      <w:pPr>
        <w:jc w:val="left"/>
      </w:pPr>
      <w:r>
        <w:t xml:space="preserve">During my PhD I have authored three </w:t>
      </w:r>
      <w:r w:rsidR="000D1C20">
        <w:t>peer-reviewed</w:t>
      </w:r>
      <w:r>
        <w:t xml:space="preserve"> manuscripts on stress-induced mutagenesis and the evolution of the mutation rate</w:t>
      </w:r>
      <w:r w:rsidR="00F2020C">
        <w:t xml:space="preserve">; </w:t>
      </w:r>
      <w:commentRangeStart w:id="36"/>
      <w:r w:rsidR="004642C8">
        <w:t>a</w:t>
      </w:r>
      <w:r w:rsidR="00F2020C">
        <w:t xml:space="preserve"> fourth </w:t>
      </w:r>
      <w:commentRangeEnd w:id="36"/>
      <w:r w:rsidR="00AA5FBC">
        <w:rPr>
          <w:rStyle w:val="CommentReference"/>
        </w:rPr>
        <w:commentReference w:id="36"/>
      </w:r>
      <w:r w:rsidR="00F2020C">
        <w:t>manuscript is in preparation.</w:t>
      </w:r>
    </w:p>
    <w:p w:rsidR="00F2020C" w:rsidRPr="005A0117" w:rsidRDefault="00F2020C" w:rsidP="005E24C3">
      <w:pPr>
        <w:pStyle w:val="Heading3"/>
      </w:pPr>
      <w:bookmarkStart w:id="37" w:name="_Toc432598631"/>
      <w:r w:rsidRPr="005A0117">
        <w:t>The evolution of stress-induced hypermutation in asexual populations</w:t>
      </w:r>
      <w:bookmarkEnd w:id="37"/>
    </w:p>
    <w:p w:rsidR="009323E5" w:rsidRDefault="009323E5" w:rsidP="00AA5FBC">
      <w:pPr>
        <w:jc w:val="left"/>
      </w:pPr>
      <w:r>
        <w:t xml:space="preserve">In the first </w:t>
      </w:r>
      <w:r w:rsidR="000D1C20">
        <w:t xml:space="preserve">peer-reviewed </w:t>
      </w:r>
      <w:r>
        <w:t xml:space="preserve">manuscript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9323E5">
        <w:rPr>
          <w:noProof/>
        </w:rPr>
        <w:t>(Ram and Hadany 2012)</w:t>
      </w:r>
      <w:r>
        <w:fldChar w:fldCharType="end"/>
      </w:r>
      <w:r>
        <w:t xml:space="preserve"> I have provided the first theoretical support for the </w:t>
      </w:r>
      <w:r>
        <w:rPr>
          <w:i/>
          <w:iCs/>
        </w:rPr>
        <w:t>adaptive hypothesis</w:t>
      </w:r>
      <w:r>
        <w:t xml:space="preserve">: I </w:t>
      </w:r>
      <w:r w:rsidR="000D1C20">
        <w:t xml:space="preserve">used </w:t>
      </w:r>
      <w:r>
        <w:t>deterministic and stochastic models</w:t>
      </w:r>
      <w:r w:rsidR="000D1C20">
        <w:t xml:space="preserve"> to show </w:t>
      </w:r>
      <w:r>
        <w:t xml:space="preserve">that stress-induced mutagenesis is favored by natural </w:t>
      </w:r>
      <w:r w:rsidR="000D1C20">
        <w:t xml:space="preserve">selection </w:t>
      </w:r>
      <w:r>
        <w:t>due to the beneficial mutations it generates specifically in individuals that need them</w:t>
      </w:r>
      <w:r w:rsidR="000D1C20">
        <w:t xml:space="preserve"> the most</w:t>
      </w:r>
      <w:r>
        <w:t xml:space="preserve">. The manuscript focused on asexual populations. </w:t>
      </w:r>
      <w:commentRangeStart w:id="38"/>
      <w:r>
        <w:t>First</w:t>
      </w:r>
      <w:commentRangeEnd w:id="38"/>
      <w:r w:rsidR="00AA5FBC">
        <w:rPr>
          <w:rStyle w:val="CommentReference"/>
        </w:rPr>
        <w:commentReference w:id="38"/>
      </w:r>
      <w:r>
        <w:t xml:space="preserve">, I studied evolution in a constant environment in which mutations are either deleterious or compensatory (compensating for existing deleterious mutations). I have shown that increasing the mutation rate in individuals with below average fitness increases the mean fitness of the population, but only if compensatory (beneficial) mutations are possible. This is a new and surprising result; selection </w:t>
      </w:r>
      <w:r w:rsidR="00AA5FBC">
        <w:t xml:space="preserve">is </w:t>
      </w:r>
      <w:r>
        <w:t xml:space="preserve">usually </w:t>
      </w:r>
      <w:r w:rsidR="00AA5FBC">
        <w:t xml:space="preserve">predicted to </w:t>
      </w:r>
      <w:r>
        <w:t xml:space="preserve">reduce the mutation rate rather than increases it </w:t>
      </w:r>
      <w:r>
        <w:fldChar w:fldCharType="begin" w:fldLock="1"/>
      </w:r>
      <w: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"mendeley" : { "formattedCitation" : "(Liberman and Feldman 1986)", "plainTextFormattedCitation" : "(Liberman and Feldman 1986)", "previouslyFormattedCitation" : "(Liberman and Feldman 1986)" }, "properties" : { "noteIndex" : 0 }, "schema" : "https://github.com/citation-style-language/schema/raw/master/csl-citation.json" }</w:instrText>
      </w:r>
      <w:r>
        <w:fldChar w:fldCharType="separate"/>
      </w:r>
      <w:r w:rsidRPr="009323E5">
        <w:rPr>
          <w:noProof/>
        </w:rPr>
        <w:t>(Liberman and Feldman 1986)</w:t>
      </w:r>
      <w:r>
        <w:fldChar w:fldCharType="end"/>
      </w:r>
      <w:r>
        <w:t xml:space="preserve">. Second, I studied </w:t>
      </w:r>
      <w:r w:rsidR="00AA5FBC">
        <w:t xml:space="preserve">mutation rate </w:t>
      </w:r>
      <w:r>
        <w:t>evolution in a changing environment and consider</w:t>
      </w:r>
      <w:r w:rsidR="000D1C20">
        <w:t xml:space="preserve">ed models in which alleles for </w:t>
      </w:r>
      <w:r>
        <w:t xml:space="preserve">different mutational strategies compete against each other. Stress-induced mutator alleles, which induce increased mutation rate in mal-adapted individuals, were highly successful in competitions with non-mutator alleles and constitutive mutator alleles that induce a constant low and high mutation rate, respectively. Populations with stress-induced </w:t>
      </w:r>
      <w:r>
        <w:lastRenderedPageBreak/>
        <w:t xml:space="preserve">mutator alleles also had </w:t>
      </w:r>
      <w:r w:rsidR="000D1C20">
        <w:t xml:space="preserve">a </w:t>
      </w:r>
      <w:r>
        <w:t xml:space="preserve">higher mean fitness than populations </w:t>
      </w:r>
      <w:r w:rsidR="000D1C20">
        <w:t>with</w:t>
      </w:r>
      <w:r>
        <w:t xml:space="preserve"> non-mutator or constitutive mutator alleles. Therefore, I concluded that stress-induced mutagenesis is likely to evolve in asexual populations because it is favored by natural selection, both in constant and changing environments. This is in contrast to constitutive mutagenesis, which is only sometimes favored in changing environments</w:t>
      </w:r>
      <w:ins w:id="39" w:author="lilach" w:date="2016-01-05T12:32:00Z">
        <w:r w:rsidR="00AA5FBC">
          <w:t xml:space="preserve">, and always selected </w:t>
        </w:r>
        <w:proofErr w:type="gramStart"/>
        <w:r w:rsidR="00AA5FBC">
          <w:t>against</w:t>
        </w:r>
        <w:proofErr w:type="gramEnd"/>
        <w:r w:rsidR="00AA5FBC">
          <w:t xml:space="preserve"> in a constant environment? </w:t>
        </w:r>
      </w:ins>
      <w:r>
        <w:t xml:space="preserve"> </w:t>
      </w:r>
      <w:r>
        <w:fldChar w:fldCharType="begin" w:fldLock="1"/>
      </w:r>
      <w:r w:rsidR="001B0743">
        <w:instrText>ADDIN CSL_CITATION { "citationItems" : [ { "id" : "ITEM-1", "itemData" : { "DOI" : "10.1016/S1369-5274(00)00254-X", "ISSN" : "13695274", "abstract" : "Bacteria with elevated mutation rates are frequently found among natural isolates. This is probably because of their ability to generate genetic variability, the substrate for natural selection. However, such high mutation rates can lead to the loss of vital functions. The evolution of bacterial populations may happen through alternating periods of high and low mutation rates. The cost and benefits of high mutation rates in the course of bacterial adaptive evolution are reviewed.", "author" : [ { "dropping-particle" : "", "family" : "Giraud", "given" : "Antoine", "non-dropping-particle" : "", "parse-names" : false, "suffix" : "" }, { "dropping-particle" : "", "family" : "Radman", "given" : "Miroslav", "non-dropping-particle" : "", "parse-names" : false, "suffix" : "" }, { "dropping-particle" : "", "family" : "Matic", "given" : "Ivan", "non-dropping-particle" : "", "parse-names" : false, "suffix" : "" }, { "dropping-particle" : "", "family" : "Taddei", "given" : "Fran\u00e7ois", "non-dropping-particle" : "", "parse-names" : false, "suffix" : "" } ], "container-title" : "Current Opinion in Microbiology", "id" : "ITEM-1", "issue" : "5", "issued" : { "date-parts" : [ [ "2001", "10" ] ] }, "note" : "-important references", "page" : "582-585", "title" : "The rise and fall of mutator bacteria", "type" : "article-journal", "volume" : "4" }, "uris" : [ "http://www.mendeley.com/documents/?uuid=900f5892-c71a-43b4-b2d7-d143522f05cd" ] } ], "mendeley" : { "formattedCitation" : "(Giraud, Radman, et al. 2001)", "plainTextFormattedCitation" : "(Giraud, Radman, et al. 2001)", "previouslyFormattedCitation" : "(Giraud, Radman, et al. 2001)" }, "properties" : { "noteIndex" : 0 }, "schema" : "https://github.com/citation-style-language/schema/raw/master/csl-citation.json" }</w:instrText>
      </w:r>
      <w:r>
        <w:fldChar w:fldCharType="separate"/>
      </w:r>
      <w:r w:rsidR="001B0743" w:rsidRPr="001B0743">
        <w:rPr>
          <w:noProof/>
        </w:rPr>
        <w:t>(Giraud, Radman, et al. 2001)</w:t>
      </w:r>
      <w:r>
        <w:fldChar w:fldCharType="end"/>
      </w:r>
      <w:r>
        <w:t>.</w:t>
      </w:r>
    </w:p>
    <w:p w:rsidR="00F2020C" w:rsidRDefault="00F2020C" w:rsidP="005E24C3">
      <w:pPr>
        <w:pStyle w:val="Heading3"/>
      </w:pPr>
      <w:bookmarkStart w:id="40" w:name="_Toc432598632"/>
      <w:commentRangeStart w:id="41"/>
      <w:r w:rsidRPr="00E104D7">
        <w:t>The</w:t>
      </w:r>
      <w:commentRangeEnd w:id="41"/>
      <w:r w:rsidR="00250FE9">
        <w:rPr>
          <w:rStyle w:val="CommentReference"/>
          <w:rFonts w:eastAsiaTheme="minorEastAsia"/>
          <w:b w:val="0"/>
          <w:i w:val="0"/>
          <w:iCs w:val="0"/>
        </w:rPr>
        <w:commentReference w:id="41"/>
      </w:r>
      <w:r w:rsidRPr="00E104D7">
        <w:t xml:space="preserve"> evolution of</w:t>
      </w:r>
      <w:r>
        <w:t xml:space="preserve"> stress-induced </w:t>
      </w:r>
      <w:r w:rsidR="00C9301E">
        <w:t>mutagenesis</w:t>
      </w:r>
      <w:r>
        <w:t xml:space="preserve"> in the presence of recombination</w:t>
      </w:r>
      <w:bookmarkEnd w:id="40"/>
    </w:p>
    <w:p w:rsidR="00F2020C" w:rsidRDefault="00E0147E" w:rsidP="0056210B">
      <w:pPr>
        <w:jc w:val="left"/>
      </w:pPr>
      <w:r>
        <w:t xml:space="preserve">In a manuscript that is still in preparation, I have extended my </w:t>
      </w:r>
      <w:r w:rsidR="00DC7B44">
        <w:t xml:space="preserve">previous </w:t>
      </w:r>
      <w:r>
        <w:t>model</w:t>
      </w:r>
      <w:r w:rsidR="00DC7B44">
        <w:t xml:space="preserve"> </w:t>
      </w:r>
      <w:r w:rsidR="00DC7B44">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DC7B44">
        <w:fldChar w:fldCharType="separate"/>
      </w:r>
      <w:r w:rsidR="00DC7B44" w:rsidRPr="00DC7B44">
        <w:rPr>
          <w:noProof/>
        </w:rPr>
        <w:t>(Ram and Hadany 2012)</w:t>
      </w:r>
      <w:r w:rsidR="00DC7B44">
        <w:fldChar w:fldCharType="end"/>
      </w:r>
      <w:r>
        <w:t xml:space="preserve"> to inclu</w:t>
      </w:r>
      <w:r w:rsidR="00DC7B44">
        <w:t xml:space="preserve">de recombination in the form of horizontal gene transfer </w:t>
      </w:r>
      <w:r>
        <w:fldChar w:fldCharType="begin" w:fldLock="1"/>
      </w:r>
      <w:r w:rsidR="00A167F3">
        <w:instrText>ADDIN CSL_CITATION { "citationItems" : [ { "id" : "ITEM-1", "itemData" : { "DOI" : "10.1084/jem.79.2.137", "ISSN" : "0022-1007", "PMID" : "19871359",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"dropping-particle" : "", "family" : "Avery", "given" : "Oswald T.", "non-dropping-particle" : "", "parse-names" : false, "suffix" : "" } ], "container-title" : "Journal of Experimental Medicine", "id" : "ITEM-1", "issue" : "2", "issued" : { "date-parts" : [ [ "1944", "2", "1" ] ] }, "page" : "137-158", "title" : "STUDIES ON THE CHEMICAL NATURE OF THE SUBSTANCE INDUCING TRANSFORMATION OF PNEUMOCOCCAL TYPES: INDUCTION OF TRANSFORMATION BY A DESOXYRIBONUCLEIC ACID FRACTION ISOLATED FROM PNEUMOCOCCUS TYPE III", "type" : "article-journal", "volume" : "79" }, "uris" : [ "http://www.mendeley.com/documents/?uuid=6c4df2bc-bcb7-4a46-ba69-149edc8ba127" ] }, { "id" : "ITEM-2", "itemData" : { "ISSN" : "0016-6731", "PMID" : "1979037",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"dropping-particle" : "", "family" : "Milkman", "given" : "Roger", "non-dropping-particle" : "", "parse-names" : false, "suffix" : "" }, { "dropping-particle" : "", "family" : "Bridges", "given" : "Mellissa McKane", "non-dropping-particle" : "", "parse-names" : false, "suffix" : "" } ], "container-title" : "Genetics", "id" : "ITEM-2", "issue" : "3", "issued" : { "date-parts" : [ [ "1990", "11" ] ] }, "note" : "r/m = 0.02\nr=5x10-12 (recombination per nuc. per gen.)\n\n\nmu = 3x10-10 (per nuc per gen)", "page" : "505-17", "title" : "Molecular evolution of the &lt;i&gt;Escherichia coli&lt;/i&gt; chromosome. III. Clonal frames.", "type" : "article-journal", "volume" : "126" }, "uris" : [ "http://www.mendeley.com/documents/?uuid=e35db3db-f188-40e9-89f7-733904285821" ] } ], "mendeley" : { "formattedCitation" : "(Avery 1944; Milkman and Bridges 1990)", "plainTextFormattedCitation" : "(Avery 1944; Milkman and Bridges 1990)", "previouslyFormattedCitation" : "(Avery 1944; Milkman and Bridges 1990)" }, "properties" : { "noteIndex" : 0 }, "schema" : "https://github.com/citation-style-language/schema/raw/master/csl-citation.json" }</w:instrText>
      </w:r>
      <w:r>
        <w:fldChar w:fldCharType="separate"/>
      </w:r>
      <w:r w:rsidR="00DC7B44" w:rsidRPr="00DC7B44">
        <w:rPr>
          <w:noProof/>
        </w:rPr>
        <w:t>(Avery 1944; Milkman and Bridges 1990)</w:t>
      </w:r>
      <w:r>
        <w:fldChar w:fldCharType="end"/>
      </w:r>
      <w:r>
        <w:t xml:space="preserve">. </w:t>
      </w:r>
      <w:r w:rsidR="00F2020C">
        <w:t xml:space="preserve">Recombination has a complex effect on the evolution of mutator alleles, involving several mechanisms that operate in different times and directions. </w:t>
      </w:r>
    </w:p>
    <w:p w:rsidR="00F2020C" w:rsidRDefault="00F2020C" w:rsidP="0056210B">
      <w:pPr>
        <w:jc w:val="left"/>
      </w:pPr>
      <w:r>
        <w:t xml:space="preserve">For example, in a constant environment recombination can prevent the accelerated accumulation of deleterious mutations that can lead to the loss of the fittest genotype in a process called </w:t>
      </w:r>
      <w:r w:rsidRPr="00C9301E">
        <w:rPr>
          <w:i/>
          <w:iCs/>
        </w:rPr>
        <w:t>Muller's Ratchet</w:t>
      </w:r>
      <w:r>
        <w:t xml:space="preserve"> </w:t>
      </w:r>
      <w:r>
        <w:fldChar w:fldCharType="begin" w:fldLock="1"/>
      </w:r>
      <w:r>
        <w:instrText>ADDIN CSL_CITATION { "citationItems" : [ { "id" : "ITEM-1", "itemData" : { "ISSN" : "0016-6731", "PMID" : "10757777", "abstract" : "The accumulation of deleterious mutations due to the process known as Muller's ratchet can lead to the degeneration of nonrecombining populations. We present an analytical approximation for the rate at which this process is expected to occur in a haploid population. The approximation is based on a diffusion equation and is valid when N exp(-u/s) &gt; 1, where N is the population size, u is the rate at which deleterious mutations occur, and s is the effect of each mutation on fitness. Simulation results are presented to show that the approximation estimates the rate of the process better than previous approximations for values of mutation rates and selection coefficients that are compatible with the biological data. Under certain conditions, the ratchet can turn at a biologically significant rate when the deterministic equilibrium number of individuals free of mutations is substantially &gt;100. The relevance of this process for the degeneration of Y or neo-Y chromosomes is discussed.", "author" : [ { "dropping-particle" : "", "family" : "Gordo", "given" : "Isabel", "non-dropping-particle" : "", "parse-names" : false, "suffix" : "" }, { "dropping-particle" : "", "family" : "Charlesworth", "given" : "Brian", "non-dropping-particle" : "", "parse-names" : false, "suffix" : "" } ], "container-title" : "Genetics", "id" : "ITEM-1", "issue" : "3", "issued" : { "date-parts" : [ [ "2000", "3" ] ] }, "page" : "1379-87", "title" : "The degeneration of asexual haploid populations and the speed of Muller's ratchet.", "type" : "article-journal", "volume" : "154" }, "uris" : [ "http://www.mendeley.com/documents/?uuid=0bf4d2ee-2782-46fb-95ee-3829094df34c" ] } ], "mendeley" : { "formattedCitation" : "(Gordo and Charlesworth 2000)", "plainTextFormattedCitation" : "(Gordo and Charlesworth 2000)", "previouslyFormattedCitation" : "(Gordo and Charlesworth 2000)" }, "properties" : { "noteIndex" : 0 }, "schema" : "https://github.com/citation-style-language/schema/raw/master/csl-citation.json" }</w:instrText>
      </w:r>
      <w:r>
        <w:fldChar w:fldCharType="separate"/>
      </w:r>
      <w:r w:rsidRPr="00F2020C">
        <w:rPr>
          <w:noProof/>
        </w:rPr>
        <w:t>(Gordo and Charlesworth 2000)</w:t>
      </w:r>
      <w:r>
        <w:fldChar w:fldCharType="end"/>
      </w:r>
      <w:r>
        <w:t xml:space="preserve">, thus allowing mutator alleles to survive despite the excess deleterious mutations they generate. By reducing the mutational load in the population, recombination also increases the chance that a beneficial mutation appears on a good genetic background, thereby increasing the probability that the beneficial mutation goes to fixation, sweeping the mutator allele </w:t>
      </w:r>
      <w:commentRangeStart w:id="42"/>
      <w:r>
        <w:t>along</w:t>
      </w:r>
      <w:commentRangeEnd w:id="42"/>
      <w:r w:rsidR="00171921">
        <w:rPr>
          <w:rStyle w:val="CommentReference"/>
        </w:rPr>
        <w:commentReference w:id="42"/>
      </w:r>
      <w:r>
        <w:t xml:space="preserve"> </w:t>
      </w:r>
      <w:r>
        <w:fldChar w:fldCharType="begin" w:fldLock="1"/>
      </w:r>
      <w:r w:rsidR="00A167F3">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"From Duplicate 1 ( \n\n\nThe effect of deleterious alleles on adaptation in asexual populations.\n\n\n- Johnson, Toby; Barton, Nicholas H. )\n\n\n\n\nFrom Duplicate 2 ( \n\n\nThe Effect of Deleterious Alleles on Adaptation in Asexual Populations\n\n\n- Johnson, Toby; Barton, Nick H. )\n\n", "page" : "395-411", "title" : "The effect of deleterious alleles on adaptation in asexual populations.", "type" : "article-journal", "volume" : "162" }, "uris" : [ "http://www.mendeley.com/documents/?uuid=f3941c3a-3bc1-4b60-92ac-7986875fd4c6" ] } ], "mendeley" : { "formattedCitation" : "(Johnson and Barton 2002)", "plainTextFormattedCitation" : "(Johnson and Barton 2002)", "previouslyFormattedCitation" : "(Johnson and Barton 2002)" }, "properties" : { "noteIndex" : 0 }, "schema" : "https://github.com/citation-style-language/schema/raw/master/csl-citation.json" }</w:instrText>
      </w:r>
      <w:r>
        <w:fldChar w:fldCharType="separate"/>
      </w:r>
      <w:r w:rsidRPr="00F2020C">
        <w:rPr>
          <w:noProof/>
        </w:rPr>
        <w:t>(Johnson and Barton 2002)</w:t>
      </w:r>
      <w:r>
        <w:fldChar w:fldCharType="end"/>
      </w:r>
      <w:r>
        <w:t>.</w:t>
      </w:r>
    </w:p>
    <w:p w:rsidR="009323E5" w:rsidRDefault="00F2020C" w:rsidP="0056210B">
      <w:pPr>
        <w:jc w:val="left"/>
      </w:pPr>
      <w:commentRangeStart w:id="43"/>
      <w:r>
        <w:t xml:space="preserve">In contrast, recombination provides an alternative adaptive strategy to mutation, at least when more than a single mutation is required for adaptation </w:t>
      </w:r>
      <w:r>
        <w:fldChar w:fldCharType="begin" w:fldLock="1"/>
      </w:r>
      <w:r>
        <w:instrText>ADDIN CSL_CITATION { "citationItems" : [ { "id" : "ITEM-1", "itemData" : { "DOI" : "10.1073/pnas.180063397", "ISSN" : "0027-8424", "PMID" : "10973474",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"dropping-particle" : "", "family" : "Tenaillon", "given" : "Olivier", "non-dropping-particle" : "", "parse-names" : false, "suffix" : "" }, { "dropping-particle" : "", "family" : "Nagard", "given" : "Herve", "non-dropping-particle" : "Le", "parse-names" : false, "suffix" : "" }, { "dropping-particle" : "", "family" : "Godelle", "given" : "Bernard", "non-dropping-particle" : "", "parse-names" : false, "suffix" : "" }, { "dropping-particle" : "", "family" : "Taddei", "given" : "Fran\u00e7ois", "non-dropping-particle" : "", "parse-names" : false, "suffix" : "" } ], "container-title" : "Proceedings of the National Academy of Sciences", "id" : "ITEM-1", "issue" : "19", "issued" : { "date-parts" : [ [ "2000", "9" ] ] }, "page" : "10465-70", "title" : "Mutators and sex in bacteria: conflict between adaptive strategies.", "type" : "article-journal", "volume" : "97" }, "uris" : [ "http://www.mendeley.com/documents/?uuid=33563246-d9e8-4549-9252-211f653aa72a" ] } ], "mendeley" : { "formattedCitation" : "(Tenaillon et al. 2000)", "plainTextFormattedCitation" : "(Tenaillon et al. 2000)", "previouslyFormattedCitation" : "(Tenaillon et al. 2000)" }, "properties" : { "noteIndex" : 0 }, "schema" : "https://github.com/citation-style-language/schema/raw/master/csl-citation.json" }</w:instrText>
      </w:r>
      <w:r>
        <w:fldChar w:fldCharType="separate"/>
      </w:r>
      <w:r w:rsidRPr="00F2020C">
        <w:rPr>
          <w:noProof/>
        </w:rPr>
        <w:t>(Tenaillon et al. 2000)</w:t>
      </w:r>
      <w:r>
        <w:fldChar w:fldCharType="end"/>
      </w:r>
      <w:r>
        <w:t xml:space="preserve">; therefore, recombination prevents mutator alleles from fixing in populations during adaptive evolution. Recombination also separates mutator alleles from hitch-hiking with the beneficial mutations they generate </w:t>
      </w:r>
      <w:r>
        <w:fldChar w:fldCharType="begin" w:fldLock="1"/>
      </w:r>
      <w:r w:rsidR="00A167F3">
        <w:instrText>ADDIN CSL_CITATION { "citationItems" : [ { "id" : "ITEM-1", "itemData" : { "DOI" : "10.1017/S0016672300014634", "ISSN" : "0016-6723", "PMID" : "4407212",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"dropping-particle" : "", "family" : "Maynard Smith", "given" : "John", "non-dropping-particle" : "", "parse-names" : false, "suffix" : "" }, { "dropping-particle" : "", "family" : "Haigh", "given" : "John", "non-dropping-particle" : "", "parse-names" : false, "suffix" : "" } ], "container-title" : "Genetical Research", "id" : "ITEM-1", "issue" : "1", "issued" : { "date-parts" : [ [ "1974", "4", "14" ] ] }, "note" : "From Duplicate 2 ( \n\n\nThe hitch-hiking effect of a favourable gene\n\n\n- Maynard Smith, John; Haigh, John )\n\n\n\n\n\n\n\n\n\n\n\n\n\n\n\n\n\n\n\n\n\n\nFrom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Smith, John Maynard; Haigh, John )\n\n\n\n\n\n\n\n\n\n\n\n\n\n\n\n\n\n\n\n\n\n\n\n\n\n\n\n\n\n\n\n\n\n\n\n\n\n\n\n\n\n\n\n\n\n\n\n\n\n\n\n\n\n\n\n\n\n\n\n\n\n\n\n\n\n\n\n\n\n\n\n\n\n\n\n\n\n\n\n\n\n\n\n\n\n\n\n\n\n\n\n\n\n\nFrom Duplicate 1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Smith, John Maynard; Haigh, John; Maynard Smith, John; Haigh, John )\n\n\n\n\n\n\n\n\n\n\n\n\n\n\n\n\n\n\n\n\n\n\n\n\n\n\n\n\n\n\n\n\n\n\n\n\n\n\n\n\n\n\n\n\n\n\n\n\n\n\n\n\n\n\n\n\n\n\n\n\n\n\n\n\n\n\n\n\n\n\n\n\n\n\n\n\n\n\n\n\n\n\n\n\n\n\n\n\n\n\n\n\n\n\nFrom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nFrom Duplicate 3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)\n\n\n\n\n\n\n\n\n\n\n\n\n\n\n\n\n\n\n\n\n\n\n\n\n\n\n\n\n\n\n\n\n\n\n\n\n\n\n\n\n\n\n\n\n\n\n\n\n\n\n\n\n\n\n\n\n\n\n\n\n\n\n\n\n\n\n\n\n\n\n\n\n\n\n\n\n\n\n\n\n\n\n\n\n\n\n\n\n\n\n\n\n\n\nFrom Duplicate 2 ( \n\n\n\n\n\n\n\n\n\n\n\n\n\n\n\n\n\n\n\n\n\n\n\n\n\n\n\n\n\n\n\n\n\n\n\n\n\n\n\n\n\n\n\n\n\n\n\n\n\n\n\n\n\n\n\n\n\n\n\n\n\n\n\n\n\n\n\n\n\n\n\n\n\n\n\n\n\n\n\n\n\n\n\n\n\n\n\n\n\n\n\n\n\n\n\n\n\n\n\n\n\n\n\n\n\n\n\n\n\n\n\n\n\nThe hitch-hiking effect of a favourable gene\n\n\n\n\n\n\n\n\n\n\n\n\n\n\n\n\n\n\n\n\n\n\n\n\n\n\n\n\n\n\n\n\n\n\n\n\n\n\n\n\n\n\n\n\n\n\n\n\n\n\n\n\n\n\n\n\n\n\n\n\n\n\n\n\n\n\n\n\n\n\n\n\n\n\n\n\n\n\n\n\n\n\n\n\n\n\n\n\n\n\n\n\n\n\n\n\n\n\n\n\n\n\n\n\n\n\n\n\n\n\n\n\n\n- Maynard Smith, John; Haigh, John )", "page" : "23-35", "title" : "The hitch-hiking effect of a favourable gene", "type" : "article-journal", "volume" : "23" }, "uris" : [ "http://www.mendeley.com/documents/?uuid=61cb6185-fe15-41b6-bcba-9691930cefcc" ] } ], "mendeley" : { "formattedCitation" : "(Maynard Smith and Haigh 1974)", "plainTextFormattedCitation" : "(Maynard Smith and Haigh 1974)", "previouslyFormattedCitation" : "(Maynard Smith and Haigh 1974)" }, "properties" : { "noteIndex" : 0 }, "schema" : "https://github.com/citation-style-language/schema/raw/master/csl-citation.json" }</w:instrText>
      </w:r>
      <w:r>
        <w:fldChar w:fldCharType="separate"/>
      </w:r>
      <w:r w:rsidRPr="00F2020C">
        <w:rPr>
          <w:noProof/>
        </w:rPr>
        <w:t>(Maynard Smith and Haigh 1974)</w:t>
      </w:r>
      <w:r>
        <w:fldChar w:fldCharType="end"/>
      </w:r>
      <w:r>
        <w:t>.</w:t>
      </w:r>
      <w:commentRangeEnd w:id="43"/>
      <w:r w:rsidR="00171921">
        <w:rPr>
          <w:rStyle w:val="CommentReference"/>
        </w:rPr>
        <w:commentReference w:id="43"/>
      </w:r>
    </w:p>
    <w:p w:rsidR="00E0147E" w:rsidRDefault="00E0147E" w:rsidP="00E35BF9">
      <w:pPr>
        <w:jc w:val="left"/>
      </w:pPr>
      <w:r>
        <w:t xml:space="preserve">I have used stochastic models of evolution in changing environments to study the evolution of stress-induced mutator alleles in the presence of recombination. My results suggest that stress-induced mutator alleles </w:t>
      </w:r>
      <w:r w:rsidR="00C9301E">
        <w:t>are</w:t>
      </w:r>
      <w:r w:rsidRPr="00E0147E">
        <w:t xml:space="preserve"> favored </w:t>
      </w:r>
      <w:r>
        <w:t xml:space="preserve">by natural selection as long as </w:t>
      </w:r>
      <w:r w:rsidRPr="00E0147E">
        <w:t>the recombination rate is not too high</w:t>
      </w:r>
      <w:r>
        <w:t xml:space="preserve"> (not much higher than the mutation rate). In addition, I found that selection favors alleles that increase both the mutation rate and the recombination rate in response to stress; this integrates previous results on the evolution of stress-induced recombination </w:t>
      </w:r>
      <w:r>
        <w:fldChar w:fldCharType="begin" w:fldLock="1"/>
      </w:r>
      <w:r w:rsidR="00542FB9">
        <w:instrText>ADDIN CSL_CITATION { "citationItems" : [ { "id" : "ITEM-1", "itemData" : { "ISSN" : "0016-6731", "PMID" : "14704195", "abstract" : "The adaptive value of recombination remains something of a puzzle. One of the basic problems is that recombination not only creates new and advantageous genetic combinations, but also breaks down existing good ones. A negative correlation between the fitness of an individual and its recombination rate would result in prolonged integrity of fitter genetic combinations while enabling less fit ones to produce new combinations. Such a correlation could be mediated by various factors, including stress responses, age, or direct DNA damage. For haploid population models, we show that an allele for such fitness-associated recombination (FAR) can spread both in asexual populations and in populations reproducing sexually at any uniform recombination rate. FAR also carries an advantage for the population as a whole, resulting in a higher average fitness at mutation-selection balance. These results are demonstrated in populations adapting to new environments as well as in well-adapted populations coping with deleterious mutations. Current experimental results providing evidence for the existence of FAR in nature are discussed.", "author" : [ { "dropping-particle" : "", "family" : "Hadany", "given" : "Lilach", "non-dropping-particle" : "", "parse-names" : false, "suffix" : "" }, { "dropping-particle" : "", "family" : "Beker", "given" : "Tuvik", "non-dropping-particle" : "", "parse-names" : false, "suffix" : "" } ], "container-title" : "Genetics", "id" : "ITEM-1", "issue" : "4", "issued" : { "date-parts" : [ [ "2003", "12" ] ] }, "page" : "2167-79", "title" : "On the evolutionary advantage of fitness-associated recombination.", "type" : "article-journal", "volume" : "165" }, "uris" : [ "http://www.mendeley.com/documents/?uuid=9b420039-d583-4206-a8df-a5ce7858fc57" ] } ], "mendeley" : { "formattedCitation" : "(Hadany and Beker 2003)", "plainTextFormattedCitation" : "(Hadany and Beker 2003)", "previouslyFormattedCitation" : "(Hadany and Beker 2003)" }, "properties" : { "noteIndex" : 0 }, "schema" : "https://github.com/citation-style-language/schema/raw/master/csl-citation.json" }</w:instrText>
      </w:r>
      <w:r>
        <w:fldChar w:fldCharType="separate"/>
      </w:r>
      <w:r w:rsidRPr="00E0147E">
        <w:rPr>
          <w:noProof/>
        </w:rPr>
        <w:t>(Hadany and Beker 2003)</w:t>
      </w:r>
      <w:r>
        <w:fldChar w:fldCharType="end"/>
      </w:r>
      <w:r>
        <w:t xml:space="preserve"> into a unified framework, suggesting that stress-induced variation can operate </w:t>
      </w:r>
      <w:r w:rsidR="00C9301E">
        <w:t xml:space="preserve">via </w:t>
      </w:r>
      <w:r w:rsidR="00E35BF9">
        <w:t>several</w:t>
      </w:r>
      <w:r w:rsidR="00C9301E">
        <w:t xml:space="preserve"> parallel</w:t>
      </w:r>
      <w:r>
        <w:t xml:space="preserve"> genetic mechanisms.</w:t>
      </w:r>
    </w:p>
    <w:p w:rsidR="00F2020C" w:rsidRDefault="00F2020C" w:rsidP="005E24C3">
      <w:pPr>
        <w:pStyle w:val="Heading3"/>
      </w:pPr>
      <w:bookmarkStart w:id="44" w:name="_Toc432598633"/>
      <w:r w:rsidRPr="00E104D7">
        <w:rPr>
          <w:shd w:val="clear" w:color="auto" w:fill="FFFFFF"/>
        </w:rPr>
        <w:lastRenderedPageBreak/>
        <w:t>Stress-induced mutagenesis and complex adaptation</w:t>
      </w:r>
      <w:bookmarkEnd w:id="44"/>
      <w:r>
        <w:t xml:space="preserve"> </w:t>
      </w:r>
    </w:p>
    <w:p w:rsidR="009323E5" w:rsidRDefault="006A545B" w:rsidP="006A545B">
      <w:pPr>
        <w:jc w:val="left"/>
      </w:pPr>
      <w:r>
        <w:t xml:space="preserve">In the above, </w:t>
      </w:r>
      <w:r w:rsidR="002B20E4">
        <w:t>I developed a framework to explain the evolution of stress-induced mutagenesis; in contrast, i</w:t>
      </w:r>
      <w:r w:rsidR="009323E5">
        <w:t xml:space="preserve">n </w:t>
      </w:r>
      <w:r w:rsidR="002B20E4">
        <w:t xml:space="preserve">my </w:t>
      </w:r>
      <w:r w:rsidR="009323E5">
        <w:t xml:space="preserve">second </w:t>
      </w:r>
      <w:r>
        <w:t>peer-reviewed</w:t>
      </w:r>
      <w:r w:rsidR="009323E5">
        <w:t xml:space="preserve"> manuscript </w:t>
      </w:r>
      <w:r w:rsidR="009323E5">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9323E5">
        <w:fldChar w:fldCharType="separate"/>
      </w:r>
      <w:r w:rsidR="00D61669" w:rsidRPr="00D61669">
        <w:rPr>
          <w:noProof/>
        </w:rPr>
        <w:t>(Ram and Hadany 2014b)</w:t>
      </w:r>
      <w:r w:rsidR="009323E5">
        <w:fldChar w:fldCharType="end"/>
      </w:r>
      <w:r w:rsidR="00542FB9">
        <w:t xml:space="preserve"> I studied the consequence</w:t>
      </w:r>
      <w:r w:rsidR="002B20E4">
        <w:t>s</w:t>
      </w:r>
      <w:r w:rsidR="00542FB9">
        <w:t xml:space="preserve"> of stress-induced mutagenesis on the evolution of complex traits. Complex traits require two or more mutations that are beneficial together but deleterious separately. The evolution of complex traits </w:t>
      </w:r>
      <w:r>
        <w:t xml:space="preserve">is an </w:t>
      </w:r>
      <w:r w:rsidR="00542FB9">
        <w:t>open question in evolutionary biology</w:t>
      </w:r>
      <w:r>
        <w:t xml:space="preserve"> for over 80 years</w:t>
      </w:r>
      <w:r w:rsidR="00542FB9">
        <w:t xml:space="preserve"> </w:t>
      </w:r>
      <w:r w:rsidR="00542FB9">
        <w:fldChar w:fldCharType="begin" w:fldLock="1"/>
      </w:r>
      <w:r w:rsidR="00BA6D66">
        <w:instrText>ADDIN CSL_CITATION { "citationItems" : [ { "id" : "ITEM-1", "itemData" : { "ISSN" : "0016-6731", "PMID" : "17246615",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"id" : "ITEM-2", "itemData" : { "DOI" : "10.1086/284777", "author" : [ { "dropping-particle" : "", "family" : "Wright", "given" : "Sewall", "non-dropping-particle" : "", "parse-names" : false, "suffix" : "" } ], "container-title" : "American Naturalist", "id" : "ITEM-2", "issue" : "1", "issued" : { "date-parts" : [ [ "1988" ] ] }, "page" : "115-123", "title" : "Surfaces of selective value revisited", "type" : "article-journal", "volume" : "131" }, "uris" : [ "http://www.mendeley.com/documents/?uuid=d87f4fbe-a199-484a-9adf-4f7d4361ef0d" ] } ], "mendeley" : { "formattedCitation" : "(Wright 1931; Wright 1988)", "plainTextFormattedCitation" : "(Wright 1931; Wright 1988)", "previouslyFormattedCitation" : "(Wright 1931; Wright 1988)" }, "properties" : { "noteIndex" : 0 }, "schema" : "https://github.com/citation-style-language/schema/raw/master/csl-citation.json" }</w:instrText>
      </w:r>
      <w:r w:rsidR="00542FB9">
        <w:fldChar w:fldCharType="separate"/>
      </w:r>
      <w:r w:rsidR="00542FB9" w:rsidRPr="00542FB9">
        <w:rPr>
          <w:noProof/>
        </w:rPr>
        <w:t>(Wright 1931; Wright 1988)</w:t>
      </w:r>
      <w:r w:rsidR="00542FB9">
        <w:fldChar w:fldCharType="end"/>
      </w:r>
      <w:r w:rsidR="00542FB9">
        <w:t xml:space="preserve">, as it is not clear how </w:t>
      </w:r>
      <w:r w:rsidR="008E605A">
        <w:t xml:space="preserve">individuals can accumulate the required mutations if each of them is deleterious </w:t>
      </w:r>
      <w:r>
        <w:t>on its own</w:t>
      </w:r>
      <w:r w:rsidR="008E605A">
        <w:t>.</w:t>
      </w:r>
    </w:p>
    <w:p w:rsidR="008E605A" w:rsidRPr="008E605A" w:rsidRDefault="008E605A" w:rsidP="006A545B">
      <w:pPr>
        <w:jc w:val="left"/>
      </w:pPr>
      <w:r>
        <w:t>I have used mathematical analysis and computer simulations to estimate how stress-induced mutagenesis increases the rate of complex adap</w:t>
      </w:r>
      <w:r w:rsidR="00644B96">
        <w:t>ta</w:t>
      </w:r>
      <w:r>
        <w:t xml:space="preserve">tion in comparison to normal mutagenesis and constitutive mutagenesis. Combining these estimates with estimates of population mean fitness in a constant environment, I have </w:t>
      </w:r>
      <w:r w:rsidR="006A545B">
        <w:t>demonstrated</w:t>
      </w:r>
      <w:r>
        <w:t xml:space="preserve"> that stress-induced mutagenesis is the mo</w:t>
      </w:r>
      <w:r w:rsidR="006A545B">
        <w:t>st efficient mutational strategy</w:t>
      </w:r>
      <w:r>
        <w:t xml:space="preserve">, as it breaks the classical trade-off between </w:t>
      </w:r>
      <w:r>
        <w:rPr>
          <w:i/>
          <w:iCs/>
        </w:rPr>
        <w:t>adaptability</w:t>
      </w:r>
      <w:r>
        <w:t xml:space="preserve">, the ability to adapt to new conditions, and </w:t>
      </w:r>
      <w:r>
        <w:rPr>
          <w:i/>
          <w:iCs/>
        </w:rPr>
        <w:t>adaptedness</w:t>
      </w:r>
      <w:r>
        <w:t>, the ability to remain adapted to current conditions</w:t>
      </w:r>
      <w:r w:rsidR="00BA6D66">
        <w:t xml:space="preserve"> </w:t>
      </w:r>
      <w:r w:rsidR="00BA6D66">
        <w:fldChar w:fldCharType="begin" w:fldLock="1"/>
      </w:r>
      <w:r w:rsidR="00A167F3">
        <w:instrText>ADDIN CSL_CITATION { "citationItems" : [ { "id" : "ITEM-1", "itemData" : { "author" : [ { "dropping-particle" : "", "family" : "Leigh", "given" : "Egbert Giles Jr.", "non-dropping-particle" : "", "parse-names" : false, "suffix" : "" } ], "container-title" : "The American Naturalist", "id" : "ITEM-1", "issue" : "937", "issued" : { "date-parts" : [ [ "1970" ] ] }, "note" : "- &amp;quot;This report calculates the selection pressures acting on different types of mutator genes&amp;quot;\n- in asexuals selection favors the (Kimura's 1967) optimum mutation rate. in some environments this is far higher than the physiologically feasiable minimum.\n-", "page" : "301-305", "title" : "Natural Selection and Mutability", "type" : "article-journal", "volume" : "104" }, "uris" : [ "http://www.mendeley.com/documents/?uuid=fb67ef57-18bf-4013-8a0f-ad3ca15d5543" ] } ], "mendeley" : { "formattedCitation" : "(Leigh 1970)", "plainTextFormattedCitation" : "(Leigh 1970)", "previouslyFormattedCitation" : "(Leigh 1970)" }, "properties" : { "noteIndex" : 0 }, "schema" : "https://github.com/citation-style-language/schema/raw/master/csl-citation.json" }</w:instrText>
      </w:r>
      <w:r w:rsidR="00BA6D66">
        <w:fldChar w:fldCharType="separate"/>
      </w:r>
      <w:r w:rsidR="00BA6D66" w:rsidRPr="00BA6D66">
        <w:rPr>
          <w:noProof/>
        </w:rPr>
        <w:t>(Leigh 1970)</w:t>
      </w:r>
      <w:r w:rsidR="00BA6D66">
        <w:fldChar w:fldCharType="end"/>
      </w:r>
      <w:r>
        <w:t>.</w:t>
      </w:r>
      <w:r w:rsidR="00FA347A">
        <w:t xml:space="preserve"> These results provide the first estimates of the effect of stress-induced mutagenesis on adap</w:t>
      </w:r>
      <w:r w:rsidR="00644B96">
        <w:t>ta</w:t>
      </w:r>
      <w:r w:rsidR="00FA347A">
        <w:t xml:space="preserve">tion. </w:t>
      </w:r>
    </w:p>
    <w:p w:rsidR="00F2020C" w:rsidRDefault="00F2020C" w:rsidP="005E24C3">
      <w:pPr>
        <w:pStyle w:val="Heading3"/>
      </w:pPr>
      <w:bookmarkStart w:id="45" w:name="_Toc432598634"/>
      <w:r w:rsidRPr="00525ED6">
        <w:t>The probability of improvement in Fisher's geometric model: a probabilistic approach</w:t>
      </w:r>
      <w:bookmarkEnd w:id="45"/>
      <w:r>
        <w:t xml:space="preserve"> </w:t>
      </w:r>
    </w:p>
    <w:p w:rsidR="005622F3" w:rsidRDefault="005A0117" w:rsidP="00525ED6">
      <w:pPr>
        <w:jc w:val="left"/>
      </w:pPr>
      <w:r w:rsidRPr="005A0117">
        <w:t xml:space="preserve">Fisher's geometric model </w:t>
      </w:r>
      <w:r>
        <w:t xml:space="preserve">is </w:t>
      </w:r>
      <w:r w:rsidRPr="005A0117">
        <w:t>a widely used model of adaptive evolution</w:t>
      </w:r>
      <w:r>
        <w:t xml:space="preserve"> </w:t>
      </w:r>
      <w:r>
        <w:fldChar w:fldCharType="begin" w:fldLock="1"/>
      </w:r>
      <w:r w:rsidR="00073D1D">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5A0117">
        <w:rPr>
          <w:noProof/>
        </w:rPr>
        <w:t>(Fisher 1930)</w:t>
      </w:r>
      <w:r>
        <w:fldChar w:fldCharType="end"/>
      </w:r>
      <w:r w:rsidRPr="005A0117">
        <w:t>.</w:t>
      </w:r>
      <w:r>
        <w:t xml:space="preserve"> In </w:t>
      </w:r>
      <w:r w:rsidR="005622F3">
        <w:t>my</w:t>
      </w:r>
      <w:r>
        <w:t xml:space="preserve"> third published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5A0117">
        <w:rPr>
          <w:noProof/>
        </w:rPr>
        <w:t>(Ram and Hadany 2015)</w:t>
      </w:r>
      <w:r>
        <w:fldChar w:fldCharType="end"/>
      </w:r>
      <w:r>
        <w:t xml:space="preserve">, </w:t>
      </w:r>
      <w:r w:rsidRPr="005A0117">
        <w:t xml:space="preserve">I developed a new probabilistic approach </w:t>
      </w:r>
      <w:r w:rsidR="00525ED6">
        <w:t xml:space="preserve">for determining </w:t>
      </w:r>
      <w:r w:rsidRPr="005A0117">
        <w:t>the probability that a random mutation leads to an improved phenotype in Fisher's geometric model</w:t>
      </w:r>
      <w:r>
        <w:t>.</w:t>
      </w:r>
      <w:r w:rsidRPr="005A0117">
        <w:t xml:space="preserve"> This new approach opens new opportunities for understanding and </w:t>
      </w:r>
      <w:r w:rsidRPr="00525ED6">
        <w:rPr>
          <w:lang w:val="en-GB"/>
        </w:rPr>
        <w:t>analy</w:t>
      </w:r>
      <w:r w:rsidR="00525ED6" w:rsidRPr="00525ED6">
        <w:rPr>
          <w:lang w:val="en-GB"/>
        </w:rPr>
        <w:t>s</w:t>
      </w:r>
      <w:r w:rsidRPr="00525ED6">
        <w:rPr>
          <w:lang w:val="en-GB"/>
        </w:rPr>
        <w:t>ing</w:t>
      </w:r>
      <w:r w:rsidRPr="005A0117">
        <w:t xml:space="preserve"> Fisher's model because it provides an alternative interpr</w:t>
      </w:r>
      <w:r w:rsidR="00525ED6">
        <w:t>etation of the relationship between the probability for a beneficial mutation and the model parameters:</w:t>
      </w:r>
      <w:r w:rsidRPr="005A0117">
        <w:t xml:space="preserve"> the effect size of the mutation, the number of traits affected by the mutation, and the distance from the current phenotype to the optimal</w:t>
      </w:r>
      <w:r w:rsidR="00525ED6">
        <w:t xml:space="preserve"> one</w:t>
      </w:r>
      <w:r w:rsidRPr="005A0117">
        <w:t>.</w:t>
      </w:r>
      <w:r>
        <w:t xml:space="preserve"> </w:t>
      </w:r>
    </w:p>
    <w:p w:rsidR="005622F3" w:rsidRDefault="005622F3" w:rsidP="00525ED6">
      <w:pPr>
        <w:jc w:val="left"/>
      </w:pPr>
      <w:r>
        <w:t xml:space="preserve">My </w:t>
      </w:r>
      <w:r w:rsidR="00525ED6">
        <w:t>previous research</w:t>
      </w:r>
      <w:r>
        <w:t xml:space="preserve"> suggest</w:t>
      </w:r>
      <w:r w:rsidR="00525ED6">
        <w:t>s</w:t>
      </w:r>
      <w:r>
        <w:t xml:space="preserve"> that stress-induced mutagenesis is very sensitive to the probability that a mutation is beneficial; indeed, the advantage of stress-induced mutator alleles in a constant environment disappears if compensatory (beneficial) mutations are not possible</w:t>
      </w:r>
      <w:r w:rsidR="00525ED6">
        <w:t xml:space="preserve"> </w:t>
      </w:r>
      <w:r w:rsidR="00525ED6">
        <w:fldChar w:fldCharType="begin" w:fldLock="1"/>
      </w:r>
      <w:r w:rsidR="00525ED6">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525ED6">
        <w:fldChar w:fldCharType="separate"/>
      </w:r>
      <w:r w:rsidR="00525ED6" w:rsidRPr="00525ED6">
        <w:rPr>
          <w:noProof/>
        </w:rPr>
        <w:t>(Ram and Hadany 2012)</w:t>
      </w:r>
      <w:r w:rsidR="00525ED6">
        <w:fldChar w:fldCharType="end"/>
      </w:r>
      <w:r>
        <w:t>, and the rate of adaptive evolution is, of course, a</w:t>
      </w:r>
      <w:r w:rsidR="00525ED6">
        <w:t>n increasing</w:t>
      </w:r>
      <w:r>
        <w:t xml:space="preserve"> function of the probability that a mutation is beneficial</w:t>
      </w:r>
      <w:r w:rsidR="00525ED6">
        <w:t xml:space="preserve"> </w:t>
      </w:r>
      <w:r w:rsidR="00525ED6">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525ED6">
        <w:fldChar w:fldCharType="separate"/>
      </w:r>
      <w:r w:rsidR="00525ED6" w:rsidRPr="00525ED6">
        <w:rPr>
          <w:noProof/>
        </w:rPr>
        <w:t>(Ram and Hadany 2014b)</w:t>
      </w:r>
      <w:r w:rsidR="00525ED6">
        <w:fldChar w:fldCharType="end"/>
      </w:r>
      <w:r>
        <w:t xml:space="preserve">. My new </w:t>
      </w:r>
      <w:r w:rsidR="00525ED6">
        <w:t>approach</w:t>
      </w:r>
      <w:r>
        <w:t xml:space="preserve"> for determining the probability that a mutation is beneficial</w:t>
      </w:r>
      <w:r w:rsidR="00525ED6">
        <w:t xml:space="preserve"> is</w:t>
      </w:r>
      <w:r>
        <w:t xml:space="preserve"> therefore an important step towards </w:t>
      </w:r>
      <w:r w:rsidR="002E2F7D">
        <w:t>understanding the evolutionary origi</w:t>
      </w:r>
      <w:r w:rsidR="00525ED6">
        <w:t>n of stress-induced mutagenesis</w:t>
      </w:r>
      <w:r>
        <w:t>.</w:t>
      </w:r>
    </w:p>
    <w:p w:rsidR="00D273CD" w:rsidRDefault="00D273CD">
      <w:pPr>
        <w:spacing w:line="276" w:lineRule="auto"/>
        <w:ind w:firstLine="0"/>
        <w:jc w:val="left"/>
        <w:rPr>
          <w:rFonts w:eastAsiaTheme="majorEastAsia"/>
          <w:b/>
          <w:bCs/>
          <w:sz w:val="28"/>
          <w:szCs w:val="28"/>
        </w:rPr>
      </w:pPr>
      <w:bookmarkStart w:id="46" w:name="_Toc432598635"/>
      <w:r>
        <w:lastRenderedPageBreak/>
        <w:br w:type="page"/>
      </w:r>
    </w:p>
    <w:p w:rsidR="005A0117" w:rsidRDefault="005A0117" w:rsidP="005E24C3">
      <w:pPr>
        <w:pStyle w:val="Heading2"/>
      </w:pPr>
      <w:r>
        <w:lastRenderedPageBreak/>
        <w:t>Methods</w:t>
      </w:r>
      <w:r w:rsidR="00137E38">
        <w:t xml:space="preserve"> overview</w:t>
      </w:r>
      <w:bookmarkEnd w:id="46"/>
    </w:p>
    <w:p w:rsidR="005A0117" w:rsidRDefault="00114B96" w:rsidP="00114B96">
      <w:pPr>
        <w:jc w:val="left"/>
      </w:pPr>
      <w:r>
        <w:t xml:space="preserve">Next, I will discuss </w:t>
      </w:r>
      <w:r w:rsidR="004801C1">
        <w:t xml:space="preserve">several theory-oriented methods which I </w:t>
      </w:r>
      <w:r>
        <w:t>used during my PhD research</w:t>
      </w:r>
      <w:r w:rsidR="004801C1">
        <w:t>.</w:t>
      </w:r>
    </w:p>
    <w:p w:rsidR="00A6092D" w:rsidRDefault="00A6092D" w:rsidP="005E24C3">
      <w:pPr>
        <w:pStyle w:val="Heading3"/>
      </w:pPr>
      <w:bookmarkStart w:id="47" w:name="_Toc432598636"/>
      <w:r>
        <w:t>Individual-based simulations</w:t>
      </w:r>
      <w:bookmarkEnd w:id="47"/>
    </w:p>
    <w:p w:rsidR="00A6092D" w:rsidRDefault="00D273CD" w:rsidP="00354BBF">
      <w:pPr>
        <w:jc w:val="left"/>
      </w:pPr>
      <w:r>
        <w:t>I</w:t>
      </w:r>
      <w:r w:rsidR="00A6092D">
        <w:t xml:space="preserve">ndividual-based simulations (also called </w:t>
      </w:r>
      <w:r w:rsidR="00A6092D">
        <w:rPr>
          <w:i/>
          <w:iCs/>
        </w:rPr>
        <w:t>agent-based simulations</w:t>
      </w:r>
      <w:r w:rsidR="00A6092D">
        <w:t>)</w:t>
      </w:r>
      <w:r>
        <w:t xml:space="preserve"> are composed of</w:t>
      </w:r>
      <w:r w:rsidR="00A6092D">
        <w:t xml:space="preserve"> </w:t>
      </w:r>
      <w:r w:rsidR="005F7927">
        <w:t>population</w:t>
      </w:r>
      <w:r>
        <w:t>s</w:t>
      </w:r>
      <w:r w:rsidR="005F7927">
        <w:t xml:space="preserve"> of individu</w:t>
      </w:r>
      <w:r>
        <w:t>als and a set of rules for the individuals'</w:t>
      </w:r>
      <w:r w:rsidR="005F7927">
        <w:t xml:space="preserve"> life cycle and interactions</w:t>
      </w:r>
      <w:r w:rsidR="00354BBF">
        <w:t xml:space="preserve">. These rules are </w:t>
      </w:r>
      <w:r w:rsidR="005F7927">
        <w:t>often</w:t>
      </w:r>
      <w:r w:rsidR="00354BBF">
        <w:t xml:space="preserve"> </w:t>
      </w:r>
      <w:commentRangeStart w:id="48"/>
      <w:r w:rsidR="00354BBF">
        <w:t>defined using parameters and</w:t>
      </w:r>
      <w:r w:rsidR="005F7927">
        <w:t xml:space="preserve"> include stochastic element</w:t>
      </w:r>
      <w:r w:rsidR="00354BBF">
        <w:t>s</w:t>
      </w:r>
      <w:commentRangeEnd w:id="48"/>
      <w:r w:rsidR="00334CDC">
        <w:rPr>
          <w:rStyle w:val="CommentReference"/>
        </w:rPr>
        <w:commentReference w:id="48"/>
      </w:r>
      <w:r w:rsidR="005F7927">
        <w:t xml:space="preserve">. </w:t>
      </w:r>
      <w:r w:rsidR="00354BBF">
        <w:t>E</w:t>
      </w:r>
      <w:r w:rsidR="005F7927">
        <w:t>merging population dynamics are then studied using repeated runs of the simulations f</w:t>
      </w:r>
      <w:r w:rsidR="00B91A69">
        <w:t xml:space="preserve">or different sets of parameters and by applying statistical analysis to determine the significance of the results. </w:t>
      </w:r>
    </w:p>
    <w:p w:rsidR="00A6092D" w:rsidRDefault="00B91A69" w:rsidP="00354BBF">
      <w:pPr>
        <w:jc w:val="left"/>
      </w:pPr>
      <w:r>
        <w:t xml:space="preserve">To study competitions between different mutator alleles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B91A69">
        <w:rPr>
          <w:noProof/>
        </w:rPr>
        <w:t>(Ram and Hadany 2012)</w:t>
      </w:r>
      <w:r>
        <w:fldChar w:fldCharType="end"/>
      </w:r>
      <w:r>
        <w:t xml:space="preserve">, I developed a Java open source framework for individual-based simulations </w:t>
      </w:r>
      <w:r>
        <w:fldChar w:fldCharType="begin" w:fldLock="1"/>
      </w:r>
      <w:r>
        <w:instrText>ADDIN CSL_CITATION { "citationItems" : [ { "id" : "ITEM-1", "itemData" : { "author" : [ { "dropping-particle" : "", "family" : "Ram", "given" : "Yoav", "non-dropping-particle" : "", "parse-names" : false, "suffix" : "" } ], "id" : "ITEM-1", "issued" : { "date-parts" : [ [ "2011" ] ] }, "number" : "Charles", "publisher" : "Google Code", "publisher-place" : "Tel-Aviv, Israel", "title" : "Proevolution Simulation", "type" : "article" }, "suffix" : ", https://github.com/yoavram/proevolutionsimulation", "uris" : [ "http://www.mendeley.com/documents/?uuid=6b4dc8ce-94d7-4a0b-af73-d434b2e380bd" ] } ], "mendeley" : { "formattedCitation" : "(Ram 2011, https://github.com/yoavram/proevolutionsimulation)", "plainTextFormattedCitation" : "(Ram 2011, https://github.com/yoavram/proevolutionsimulation)", "previouslyFormattedCitation" : "(Ram 2011, https://github.com/yoavram/proevolutionsimulation)" }, "properties" : { "noteIndex" : 0 }, "schema" : "https://github.com/citation-style-language/schema/raw/master/csl-citation.json" }</w:instrText>
      </w:r>
      <w:r>
        <w:fldChar w:fldCharType="separate"/>
      </w:r>
      <w:r w:rsidRPr="00A6092D">
        <w:rPr>
          <w:noProof/>
        </w:rPr>
        <w:t>(Ram 2011, https://github.com/yoavram/proevolutionsimulation)</w:t>
      </w:r>
      <w:r>
        <w:fldChar w:fldCharType="end"/>
      </w:r>
      <w:r>
        <w:t xml:space="preserve">. This software was later </w:t>
      </w:r>
      <w:r w:rsidR="00354BBF">
        <w:t>re</w:t>
      </w:r>
      <w:r>
        <w:t xml:space="preserve">used </w:t>
      </w:r>
      <w:r w:rsidR="00354BBF">
        <w:t>in a separate</w:t>
      </w:r>
      <w:r>
        <w:t xml:space="preserve"> research</w:t>
      </w:r>
      <w:r w:rsidR="00354BBF">
        <w:t xml:space="preserve"> project</w:t>
      </w:r>
      <w:r>
        <w:t xml:space="preserve"> </w:t>
      </w:r>
      <w:r>
        <w:fldChar w:fldCharType="begin" w:fldLock="1"/>
      </w:r>
      <w:r>
        <w:instrText>ADDIN CSL_CITATION { "citationItems" : [ { "id" : "ITEM-1", "itemData" : { "DOI" : "10.1186/1471-2148-13-125", "ISSN" : "1471-2148", "PMID" : "23777293", "abstract" : "BACKGROUND: Dispersal is a major factor in ecological and evolutionary dynamics. Although empirical evidence shows that the tendency to disperse varies among individuals in many organisms, the evolution of dispersal patterns is not fully understood. Previous theoretical studies have shown that condition-dependent dispersal may evolve as a means to move to a different environment when environments are heterogeneous in space or in time. However, dispersal is also a means to genetically diversify offspring, a genetic advantage that might be particularly important when the individual fitness is low. We suggest that plasticity in dispersal, in which fit individuals are less likely to disperse (Fitness-Associated Dispersal, or FAD), can evolve due to its evolutionary advantages even when the environment is homogeneous and stable, kin competition is weak, and the cost of dispersal is high. RESULTS: Using stochastic simulations we show that throughout the parameter range, selection favors FAD over uniform dispersal (in which all individuals disperse with equal probability). FAD also has significant long-term effects on the mean fitness and genotypic variance of the population. CONCLUSIONS: We show that FAD evolves under a very wide parameter range, regardless of its effects on the population mean fitness. We predict that individuals of low quality will have an increased tendency for dispersal, even when the environment is homogeneous, there is no direct competition with neighbors, and dispersal carries significant costs.", "author" : [ { "dropping-particle" : "", "family" : "Gueijman", "given" : "Ariel", "non-dropping-particle" : "", "parse-names" : false, "suffix" : "" }, { "dropping-particle" : "", "family" : "Ayali", "given" : "Amir", "non-dropping-particle" : "", "parse-names" : false, "suffix" : "" }, { "dropping-particle" : "", "family" : "Ram", "given" : "Yoav", "non-dropping-particle" : "", "parse-names" : false, "suffix" : "" }, { "dropping-particle" : "", "family" : "Hadany", "given" : "Lilach", "non-dropping-particle" : "", "parse-names" : false, "suffix" : "" } ], "container-title" : "BMC Evolutionary Biology", "id" : "ITEM-1", "issue" : "1", "issued" : { "date-parts" : [ [ "2013", "6", "19" ] ] }, "page" : "125", "title" : "Dispersing away from bad genotypes: the evolution of Fitness-Associated Dispersal (FAD) in homogeneous environments", "type" : "article-journal", "volume" : "13" }, "uris" : [ "http://www.mendeley.com/documents/?uuid=7a331688-540b-4212-a61f-1b3f43a2d9c4" ] } ], "mendeley" : { "formattedCitation" : "(Gueijman et al. 2013)", "plainTextFormattedCitation" : "(Gueijman et al. 2013)", "previouslyFormattedCitation" : "(Gueijman et al. 2013)" }, "properties" : { "noteIndex" : 0 }, "schema" : "https://github.com/citation-style-language/schema/raw/master/csl-citation.json" }</w:instrText>
      </w:r>
      <w:r>
        <w:fldChar w:fldCharType="separate"/>
      </w:r>
      <w:r w:rsidRPr="00A6092D">
        <w:rPr>
          <w:noProof/>
        </w:rPr>
        <w:t>(Gueijman et al. 2013)</w:t>
      </w:r>
      <w:r>
        <w:fldChar w:fldCharType="end"/>
      </w:r>
      <w:r>
        <w:t xml:space="preserve">. The software allows the definition of life cycle rules </w:t>
      </w:r>
      <w:r w:rsidR="00354BBF">
        <w:t>necessary to model</w:t>
      </w:r>
      <w:r>
        <w:t xml:space="preserve"> </w:t>
      </w:r>
      <w:r w:rsidR="00354BBF">
        <w:t xml:space="preserve">natural and sexual </w:t>
      </w:r>
      <w:r>
        <w:t xml:space="preserve">selection, mutation, recombination, sexual reproduction, migration, and random genetic drift. I </w:t>
      </w:r>
      <w:r w:rsidR="00354BBF">
        <w:t xml:space="preserve">performed </w:t>
      </w:r>
      <w:r>
        <w:t xml:space="preserve">over 100,000 </w:t>
      </w:r>
      <w:commentRangeStart w:id="49"/>
      <w:r>
        <w:t>simulations</w:t>
      </w:r>
      <w:commentRangeEnd w:id="49"/>
      <w:r w:rsidR="006D2598">
        <w:rPr>
          <w:rStyle w:val="CommentReference"/>
        </w:rPr>
        <w:commentReference w:id="49"/>
      </w:r>
      <w:r>
        <w:t xml:space="preserve"> </w:t>
      </w:r>
      <w:r w:rsidR="00354BBF">
        <w:t>on the Hadany computer cluster.</w:t>
      </w:r>
    </w:p>
    <w:p w:rsidR="00073D1D" w:rsidRDefault="008C2F88" w:rsidP="005E24C3">
      <w:pPr>
        <w:pStyle w:val="Heading3"/>
        <w:rPr>
          <w:rFonts w:eastAsiaTheme="minorEastAsia"/>
        </w:rPr>
      </w:pPr>
      <w:bookmarkStart w:id="50" w:name="_Toc432598637"/>
      <w:r>
        <w:t>Wright-Fisher models</w:t>
      </w:r>
      <w:bookmarkEnd w:id="50"/>
      <w:r>
        <w:t xml:space="preserve">  </w:t>
      </w:r>
    </w:p>
    <w:p w:rsidR="00073D1D" w:rsidRDefault="00B91A69" w:rsidP="006D2598">
      <w:pPr>
        <w:jc w:val="left"/>
      </w:pPr>
      <w:r>
        <w:t xml:space="preserve">The </w:t>
      </w:r>
      <w:r w:rsidR="008C2F88" w:rsidRPr="00B91A69">
        <w:rPr>
          <w:i/>
          <w:iCs/>
        </w:rPr>
        <w:t>Wright-Fisher model</w:t>
      </w:r>
      <w:r w:rsidR="008C2F88">
        <w:t xml:space="preserve"> is </w:t>
      </w:r>
      <w:r w:rsidR="00354BBF">
        <w:t>a</w:t>
      </w:r>
      <w:r w:rsidR="00073D1D">
        <w:t xml:space="preserve"> st</w:t>
      </w:r>
      <w:r w:rsidR="00354BBF">
        <w:t>andard population genetic model</w:t>
      </w:r>
      <w:r w:rsidR="00073D1D">
        <w:t xml:space="preserve"> </w:t>
      </w:r>
      <w:r w:rsidR="00073D1D">
        <w:fldChar w:fldCharType="begin" w:fldLock="1"/>
      </w:r>
      <w:r w:rsidR="00A6092D">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"uris" : [ "http://www.mendeley.com/documents/?uuid=91ac0d0d-0f84-4010-9875-cd3905074155" ] } ], "mendeley" : { "formattedCitation" : "(Otto and Day 2007)", "plainTextFormattedCitation" : "(Otto and Day 2007)", "previouslyFormattedCitation" : "(Otto and Day 2007)" }, "properties" : { "noteIndex" : 0 }, "schema" : "https://github.com/citation-style-language/schema/raw/master/csl-citation.json" }</w:instrText>
      </w:r>
      <w:r w:rsidR="00073D1D">
        <w:fldChar w:fldCharType="separate"/>
      </w:r>
      <w:r w:rsidR="00073D1D" w:rsidRPr="00073D1D">
        <w:rPr>
          <w:noProof/>
        </w:rPr>
        <w:t>(Otto and Day 2007)</w:t>
      </w:r>
      <w:r w:rsidR="00073D1D">
        <w:fldChar w:fldCharType="end"/>
      </w:r>
      <w:r w:rsidR="008C2F88">
        <w:t>. It is used to describe</w:t>
      </w:r>
      <w:r w:rsidR="00073D1D">
        <w:t xml:space="preserve"> the change in allele frequency from generation to generation (with non-overlapping generation</w:t>
      </w:r>
      <w:r w:rsidR="00354BBF">
        <w:t>s</w:t>
      </w:r>
      <w:r w:rsidR="00073D1D">
        <w:t>) and can include the effects of natural selection, mutation, random genetic drift, recombination, and migr</w:t>
      </w:r>
      <w:r w:rsidR="008C2F88">
        <w:t xml:space="preserve">ation. </w:t>
      </w:r>
      <w:r w:rsidR="0061262C">
        <w:t xml:space="preserve">In its simplest form, the Wright-Fisher model follows the frequency </w:t>
      </w:r>
      <w:r w:rsidR="006D2598">
        <w:rPr>
          <w:i/>
          <w:iCs/>
        </w:rPr>
        <w:t>p</w:t>
      </w:r>
      <w:r w:rsidR="006D2598">
        <w:t xml:space="preserve"> </w:t>
      </w:r>
      <w:r w:rsidR="0061262C">
        <w:t xml:space="preserve">of an allele of interest that has an adaptive advantage </w:t>
      </w:r>
      <w:r w:rsidR="0061262C">
        <w:rPr>
          <w:i/>
          <w:iCs/>
        </w:rPr>
        <w:t>s</w:t>
      </w:r>
      <w:r w:rsidR="0061262C">
        <w:t xml:space="preserve"> over the rest of the alleles:</w:t>
      </w:r>
    </w:p>
    <w:p w:rsidR="0061262C" w:rsidRDefault="009E6A65" w:rsidP="0061262C">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1+s</m:t>
                </m:r>
              </m:e>
            </m:d>
          </m:num>
          <m:den>
            <m:r>
              <w:rPr>
                <w:rFonts w:ascii="Cambria Math" w:hAnsi="Cambria Math"/>
              </w:rPr>
              <m:t>p⋅</m:t>
            </m:r>
            <m:d>
              <m:dPr>
                <m:ctrlPr>
                  <w:rPr>
                    <w:rFonts w:ascii="Cambria Math" w:hAnsi="Cambria Math"/>
                    <w:i/>
                  </w:rPr>
                </m:ctrlPr>
              </m:dPr>
              <m:e>
                <m:r>
                  <w:rPr>
                    <w:rFonts w:ascii="Cambria Math" w:hAnsi="Cambria Math"/>
                  </w:rPr>
                  <m:t>1+s</m:t>
                </m:r>
              </m:e>
            </m:d>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⋅1</m:t>
            </m:r>
          </m:den>
        </m:f>
      </m:oMath>
      <w:r w:rsidR="0061262C">
        <w:t>,</w:t>
      </w:r>
    </w:p>
    <w:p w:rsidR="0061262C" w:rsidRPr="0061262C" w:rsidRDefault="0061262C" w:rsidP="0061262C">
      <w:pPr>
        <w:ind w:firstLine="0"/>
        <w:jc w:val="left"/>
      </w:pPr>
      <w:proofErr w:type="gramStart"/>
      <w:r>
        <w:t>where</w:t>
      </w:r>
      <w:proofErr w:type="gramEnd"/>
      <w:r>
        <w:t xml:space="preserve"> </w:t>
      </w:r>
      <w:r>
        <w:rPr>
          <w:i/>
          <w:iCs/>
        </w:rPr>
        <w:t>p'</w:t>
      </w:r>
      <w:r>
        <w:t xml:space="preserve"> is the frequency of the allele of interest in the next generation. This example only includes natural selection. If the model includes more genotypes of interest, then it is described by a system of similar equations.</w:t>
      </w:r>
    </w:p>
    <w:p w:rsidR="00A6092D" w:rsidRDefault="008C2F88" w:rsidP="0061262C">
      <w:pPr>
        <w:jc w:val="left"/>
      </w:pPr>
      <w:r>
        <w:t xml:space="preserve">The Wright-Fisher model can be studied using mathematical or computational analysis. </w:t>
      </w:r>
      <w:r w:rsidR="00B91A69">
        <w:t>With mathematical</w:t>
      </w:r>
      <w:r>
        <w:t xml:space="preserve"> analysis, one attempts to find </w:t>
      </w:r>
      <w:r w:rsidR="00B91A69">
        <w:t xml:space="preserve">or approximate </w:t>
      </w:r>
      <w:r>
        <w:t xml:space="preserve">a solution </w:t>
      </w:r>
      <w:r w:rsidR="00B91A69">
        <w:t xml:space="preserve">to </w:t>
      </w:r>
      <w:r>
        <w:t xml:space="preserve">the set of equations defined by the </w:t>
      </w:r>
      <w:r w:rsidR="00B91A69">
        <w:t xml:space="preserve">Wright-Fisher </w:t>
      </w:r>
      <w:r>
        <w:t xml:space="preserve">model. In computational analysis, one attempts to </w:t>
      </w:r>
      <w:r>
        <w:lastRenderedPageBreak/>
        <w:t xml:space="preserve">approximate or estimate a solution by calculating the set of equations for specific parameter values. </w:t>
      </w:r>
      <w:r w:rsidR="00B91A69">
        <w:t>I</w:t>
      </w:r>
      <w:r>
        <w:t>t is common to include random fluctuations to model the effect of random genetic drift; in such cases</w:t>
      </w:r>
      <w:r w:rsidR="00B91A69">
        <w:t>,</w:t>
      </w:r>
      <w:r>
        <w:t xml:space="preserve"> the </w:t>
      </w:r>
      <w:r w:rsidR="007924A8">
        <w:t xml:space="preserve">analysis produces </w:t>
      </w:r>
      <w:r>
        <w:t>estimates</w:t>
      </w:r>
      <w:r w:rsidR="007924A8">
        <w:t xml:space="preserve"> of the required quantities, which then require further statistical analysis to test for their significance.</w:t>
      </w:r>
    </w:p>
    <w:p w:rsidR="00A6092D" w:rsidRPr="00A6092D" w:rsidRDefault="003710F8" w:rsidP="00B918B2">
      <w:pPr>
        <w:jc w:val="left"/>
      </w:pPr>
      <w:r>
        <w:t xml:space="preserve">At </w:t>
      </w:r>
      <w:r w:rsidR="00A6092D">
        <w:t>the mutation-selection balance</w:t>
      </w:r>
      <w:commentRangeStart w:id="51"/>
      <w:r w:rsidR="00A6092D">
        <w:t xml:space="preserve">, the equilibrium of </w:t>
      </w:r>
      <w:r>
        <w:t>a</w:t>
      </w:r>
      <w:r w:rsidR="00A6092D">
        <w:t xml:space="preserve"> model</w:t>
      </w:r>
      <w:r>
        <w:t xml:space="preserve"> that</w:t>
      </w:r>
      <w:r w:rsidR="00B918B2">
        <w:t xml:space="preserve"> only</w:t>
      </w:r>
      <w:r>
        <w:t xml:space="preserve"> includes natural selection and mutation</w:t>
      </w:r>
      <w:r w:rsidR="00A6092D">
        <w:t xml:space="preserve">, </w:t>
      </w:r>
      <w:commentRangeEnd w:id="51"/>
      <w:r w:rsidR="00797FA9">
        <w:rPr>
          <w:rStyle w:val="CommentReference"/>
        </w:rPr>
        <w:commentReference w:id="51"/>
      </w:r>
      <w:r w:rsidR="00A6092D">
        <w:t>the expected allele frequencies do not chang</w:t>
      </w:r>
      <w:r w:rsidR="00B918B2">
        <w:t>e from generation to generation</w:t>
      </w:r>
      <w:r w:rsidR="00A6092D">
        <w:t xml:space="preserve">. I </w:t>
      </w:r>
      <w:r w:rsidR="00B918B2">
        <w:t>studied</w:t>
      </w:r>
      <w:r w:rsidR="00A6092D">
        <w:t xml:space="preserve"> the mean fitness of populations with different mutational strategies</w:t>
      </w:r>
      <w:r w:rsidR="00B918B2">
        <w:t xml:space="preserve"> at the mutation selection balance</w:t>
      </w:r>
      <w:r w:rsidR="00A6092D">
        <w:t xml:space="preserve"> </w:t>
      </w:r>
      <w:r w:rsidR="00A6092D">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6092D">
        <w:fldChar w:fldCharType="separate"/>
      </w:r>
      <w:r w:rsidR="00D61669" w:rsidRPr="00D61669">
        <w:rPr>
          <w:noProof/>
        </w:rPr>
        <w:t>(Ram and Hadany 2012; Ram and Hadany 2014b)</w:t>
      </w:r>
      <w:r w:rsidR="00A6092D">
        <w:fldChar w:fldCharType="end"/>
      </w:r>
      <w:r w:rsidR="00B918B2">
        <w:t xml:space="preserve"> using eigenvalue analysis and </w:t>
      </w:r>
      <w:r w:rsidR="00A6092D">
        <w:t xml:space="preserve">found an analytical expression for the relation between the population mean fitness and the rate of mutation of individuals with </w:t>
      </w:r>
      <w:r w:rsidR="00A6092D">
        <w:rPr>
          <w:i/>
          <w:iCs/>
        </w:rPr>
        <w:t>x</w:t>
      </w:r>
      <w:r w:rsidR="00A6092D">
        <w:t xml:space="preserve"> deleterious mutations</w:t>
      </w:r>
      <w:r w:rsidR="00B91A69">
        <w:t xml:space="preserve"> </w:t>
      </w:r>
      <w:r w:rsidR="00B91A69">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rsidR="00B91A69">
        <w:fldChar w:fldCharType="separate"/>
      </w:r>
      <w:r w:rsidR="00B91A69" w:rsidRPr="00B91A69">
        <w:rPr>
          <w:noProof/>
        </w:rPr>
        <w:t>(Ram and Hadany 2012)</w:t>
      </w:r>
      <w:r w:rsidR="00B91A69">
        <w:fldChar w:fldCharType="end"/>
      </w:r>
      <w:r w:rsidR="00A6092D">
        <w:t xml:space="preserve">. I have also developed </w:t>
      </w:r>
      <w:r w:rsidR="00B91A69">
        <w:t>software</w:t>
      </w:r>
      <w:r w:rsidR="00A6092D">
        <w:t xml:space="preserve"> for calculating the</w:t>
      </w:r>
      <w:r w:rsidR="00B918B2">
        <w:t xml:space="preserve"> expected</w:t>
      </w:r>
      <w:r w:rsidR="00A6092D">
        <w:t xml:space="preserve"> mean fitness of a population with a given mutator allele, given the basal mutation rate, the selection coefficient against deleterious mutations, and the rate of compensatory mutations</w:t>
      </w:r>
      <w:r w:rsidR="00B91A69">
        <w:t xml:space="preserve"> </w:t>
      </w:r>
      <w:r w:rsidR="00B91A69">
        <w:fldChar w:fldCharType="begin" w:fldLock="1"/>
      </w:r>
      <w:r w:rsidR="00B918B2">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"suffix" : "; see supplementry at https://github.com/yoavram/ruggedsim/blob/master/manuscript/supplementry.ipynb", "uris" : [ "http://www.mendeley.com/documents/?uuid=469481b6-241f-4615-bc24-9d7c9469123b" ] } ], "mendeley" : { "formattedCitation" : "(Ram and Hadany 2014b; see supplementry at https://github.com/yoavram/ruggedsim/blob/master/manuscript/supplementry.ipynb)", "manualFormatting" : "(Ram and Hadany 2014b; see supplementry material at https://github.com/yoavram/ruggedsim/blob/master/manuscript/supplementry.ipynb)", "plainTextFormattedCitation" : "(Ram and Hadany 2014b; see supplementry at https://github.com/yoavram/ruggedsim/blob/master/manuscript/supplementry.ipynb)", "previouslyFormattedCitation" : "(Ram and Hadany 2014b; see supplementry at https://github.com/yoavram/ruggedsim/blob/master/manuscript/supplementry.ipynb)" }, "properties" : { "noteIndex" : 0 }, "schema" : "https://github.com/citation-style-language/schema/raw/master/csl-citation.json" }</w:instrText>
      </w:r>
      <w:r w:rsidR="00B91A69">
        <w:fldChar w:fldCharType="separate"/>
      </w:r>
      <w:r w:rsidR="00D61669" w:rsidRPr="00D61669">
        <w:rPr>
          <w:noProof/>
        </w:rPr>
        <w:t>(Ram and Hadany 2014b; see supplementry</w:t>
      </w:r>
      <w:r w:rsidR="00B918B2">
        <w:rPr>
          <w:noProof/>
        </w:rPr>
        <w:t xml:space="preserve"> material</w:t>
      </w:r>
      <w:r w:rsidR="00D61669" w:rsidRPr="00D61669">
        <w:rPr>
          <w:noProof/>
        </w:rPr>
        <w:t xml:space="preserve"> at </w:t>
      </w:r>
      <w:hyperlink r:id="rId13" w:history="1">
        <w:r w:rsidR="00D61669" w:rsidRPr="005B7819">
          <w:rPr>
            <w:rStyle w:val="Hyperlink"/>
            <w:noProof/>
          </w:rPr>
          <w:t>https://github.com/yoavram/ruggedsim/blob/master/manuscript/supplementry.ipynb</w:t>
        </w:r>
      </w:hyperlink>
      <w:r w:rsidR="00D61669" w:rsidRPr="00D61669">
        <w:rPr>
          <w:noProof/>
        </w:rPr>
        <w:t>)</w:t>
      </w:r>
      <w:r w:rsidR="00B91A69">
        <w:fldChar w:fldCharType="end"/>
      </w:r>
      <w:r w:rsidR="00A6092D">
        <w:t>.</w:t>
      </w:r>
    </w:p>
    <w:p w:rsidR="001101C2" w:rsidRDefault="00B918B2" w:rsidP="00B918B2">
      <w:pPr>
        <w:jc w:val="left"/>
      </w:pPr>
      <w:r>
        <w:t>F</w:t>
      </w:r>
      <w:r w:rsidR="00A6092D">
        <w:t>ocusing on competitions between mutator alleles, I have developed</w:t>
      </w:r>
      <w:r w:rsidR="00B91A69">
        <w:t xml:space="preserve"> a software implementation of the Wright-Fisher model with </w:t>
      </w:r>
      <w:r>
        <w:t xml:space="preserve">multiple loci, fluctuating </w:t>
      </w:r>
      <w:r w:rsidR="00B91A69">
        <w:t xml:space="preserve">selection, </w:t>
      </w:r>
      <w:r>
        <w:t>stress-induced mutagenesis</w:t>
      </w:r>
      <w:r w:rsidR="00B91A69">
        <w:t xml:space="preserve">, random genetic drift, and </w:t>
      </w:r>
      <w:r>
        <w:t xml:space="preserve">stress-induced </w:t>
      </w:r>
      <w:r w:rsidR="00B91A69">
        <w:t xml:space="preserve">recombination (in the form of gene conversion). </w:t>
      </w:r>
      <w:r w:rsidR="001101C2">
        <w:t>These simulations (so called because of the stochastic element of random genetic drift) were used to run competitions between different mutator alleles in the presence of different levels of recombination.</w:t>
      </w:r>
      <w:r>
        <w:t xml:space="preserve"> The software was written in order to accommodate different kinds of evolutionary simulations so that it could be reused in other research projects and by other researchers. </w:t>
      </w:r>
    </w:p>
    <w:p w:rsidR="00471DE2" w:rsidRDefault="00B918B2" w:rsidP="00797FA9">
      <w:pPr>
        <w:jc w:val="left"/>
      </w:pPr>
      <w:r>
        <w:t>F</w:t>
      </w:r>
      <w:r w:rsidR="001101C2">
        <w:t xml:space="preserve">ocusing on adaptive evolution, I have </w:t>
      </w:r>
      <w:r w:rsidR="00471DE2">
        <w:t xml:space="preserve">used a Wright-Fisher model </w:t>
      </w:r>
      <w:r>
        <w:t xml:space="preserve">in combination with a Branching process (see below) </w:t>
      </w:r>
      <w:r w:rsidR="00471DE2">
        <w:t>for estimating the adaptation rate with different mutational strategies. The model was used to estimate the waiting time for the appearance of an adaptive genotype</w:t>
      </w:r>
      <w:r>
        <w:t xml:space="preserve"> that goes to fixat</w:t>
      </w:r>
      <w:r w:rsidR="00797FA9">
        <w:t>i</w:t>
      </w:r>
      <w:r>
        <w:t>on</w:t>
      </w:r>
      <w:r w:rsidR="00471DE2">
        <w:t xml:space="preserve"> </w:t>
      </w:r>
      <w:r w:rsidR="00471DE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471DE2">
        <w:fldChar w:fldCharType="separate"/>
      </w:r>
      <w:r w:rsidR="00D61669" w:rsidRPr="00D61669">
        <w:rPr>
          <w:noProof/>
        </w:rPr>
        <w:t>(Ram and Hadany 2014b)</w:t>
      </w:r>
      <w:r w:rsidR="00471DE2">
        <w:fldChar w:fldCharType="end"/>
      </w:r>
      <w:r w:rsidR="00471DE2">
        <w:t xml:space="preserve">. </w:t>
      </w:r>
    </w:p>
    <w:p w:rsidR="00A6092D" w:rsidRPr="001101C2" w:rsidRDefault="00D61669" w:rsidP="0056210B">
      <w:pPr>
        <w:jc w:val="left"/>
      </w:pPr>
      <w:r>
        <w:t>To validate the results of this mathematical analysis, I developed a</w:t>
      </w:r>
      <w:r w:rsidR="001101C2">
        <w:t xml:space="preserve"> software implementation of </w:t>
      </w:r>
      <w:r>
        <w:t>a</w:t>
      </w:r>
      <w:r w:rsidR="001101C2">
        <w:t xml:space="preserve"> Wright-Fisher model with selection, mutation, and random genetic drift (</w:t>
      </w:r>
      <w:hyperlink r:id="rId14" w:history="1">
        <w:r w:rsidRPr="00B96811">
          <w:rPr>
            <w:rStyle w:val="Hyperlink"/>
          </w:rPr>
          <w:t>https://github.com/yoavram/ruggedsim/tree/master/stochastic</w:t>
        </w:r>
      </w:hyperlink>
      <w:r w:rsidR="001101C2">
        <w:t xml:space="preserve">). Over 100,000 simulations were performed on the Hadany computer cluster and all data relevant to the publication </w:t>
      </w:r>
      <w:r w:rsidR="001101C2">
        <w:fldChar w:fldCharType="begin" w:fldLock="1"/>
      </w:r>
      <w:r w:rsidR="00DC7B44">
        <w:instrText>ADDIN CSL_CITATION { "citationItems" : [ { "id" : "ITEM-1",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"ITEM-1",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2014b)", "plainTextFormattedCitation" : "(Ram and Hadany 2014b)", "previouslyFormattedCitation" : "(Ram and Hadany 2014b)" }, "properties" : { "noteIndex" : 0 }, "schema" : "https://github.com/citation-style-language/schema/raw/master/csl-citation.json" }</w:instrText>
      </w:r>
      <w:r w:rsidR="001101C2">
        <w:fldChar w:fldCharType="separate"/>
      </w:r>
      <w:r w:rsidRPr="00D61669">
        <w:rPr>
          <w:noProof/>
        </w:rPr>
        <w:t>(Ram and Hadany 2014b)</w:t>
      </w:r>
      <w:r w:rsidR="001101C2">
        <w:fldChar w:fldCharType="end"/>
      </w:r>
      <w:r w:rsidR="001101C2">
        <w:t xml:space="preserve"> was deposited on dryad</w:t>
      </w:r>
      <w:r>
        <w:t xml:space="preserve"> </w:t>
      </w:r>
      <w:r>
        <w:fldChar w:fldCharType="begin" w:fldLock="1"/>
      </w:r>
      <w:r w:rsidR="00DC7B44">
        <w:instrText>ADDIN CSL_CITATION { "citationItems" : [ { "id" : "ITEM-1", "itemData" : { "DOI" : "10.5061/dryad.3066j", "abstract" : "Because mutations are mostly deleterious, mutation rates should be reduced by natural selection. However, mutations also provide the raw material for adaptation. Therefore, evolutionary theory suggests that the mutation rate must balance between adaptability\u2014the ability to adapt\u2014and adaptedness\u2014the ability to remain adapted. We model an asexual population crossing a fitness valley and analyse the rate of complex adaptation with and without stress-induced mutagenesis (SIM)\u2014the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"Dryad Digital Repository", "id" : "ITEM-1", "issued" : { "date-parts" : [ [ "2014" ] ] }, "title" : "Data from: Stress-induced mutagenesis and complex adaptation", "type" : "article-journal" }, "uris" : [ "http://www.mendeley.com/documents/?uuid=3d406365-66d2-4d1f-b66d-d63be9363713" ] } ], "mendeley" : { "formattedCitation" : "(Ram and Hadany 2014a)", "plainTextFormattedCitation" : "(Ram and Hadany 2014a)", "previouslyFormattedCitation" : "(Ram and Hadany 2014a)" }, "properties" : { "noteIndex" : 0 }, "schema" : "https://github.com/citation-style-language/schema/raw/master/csl-citation.json" }</w:instrText>
      </w:r>
      <w:r>
        <w:fldChar w:fldCharType="separate"/>
      </w:r>
      <w:r w:rsidRPr="00D61669">
        <w:rPr>
          <w:noProof/>
        </w:rPr>
        <w:t>(Ram and Hadany 2014a)</w:t>
      </w:r>
      <w:r>
        <w:fldChar w:fldCharType="end"/>
      </w:r>
      <w:r w:rsidR="001101C2">
        <w:t>.</w:t>
      </w:r>
      <w:r w:rsidR="00F42B94">
        <w:t xml:space="preserve"> </w:t>
      </w:r>
    </w:p>
    <w:p w:rsidR="001101C2" w:rsidRDefault="00B91A69" w:rsidP="005E24C3">
      <w:pPr>
        <w:pStyle w:val="Heading3"/>
      </w:pPr>
      <w:bookmarkStart w:id="52" w:name="_Toc432598638"/>
      <w:r>
        <w:lastRenderedPageBreak/>
        <w:t>Branching processes</w:t>
      </w:r>
      <w:bookmarkEnd w:id="52"/>
    </w:p>
    <w:p w:rsidR="001101C2" w:rsidRPr="001101C2" w:rsidRDefault="001101C2" w:rsidP="00B918B2">
      <w:pPr>
        <w:jc w:val="left"/>
      </w:pPr>
      <w:r>
        <w:t xml:space="preserve">Branching processes are stochastic models that study the random extinction and fixation of different types in a population </w:t>
      </w:r>
      <w:r>
        <w:fldChar w:fldCharType="begin" w:fldLock="1"/>
      </w:r>
      <w:r>
        <w:instrText>ADDIN CSL_CITATION { "citationItems" : [ { "id" : "ITEM-1", "itemData" : { "author" : [ { "dropping-particle" : "", "family" : "Harris", "given" : "Theodore E.", "non-dropping-particle" : "", "parse-names" : false, "suffix" : "" } ], "id" : "ITEM-1", "issued" : { "date-parts" : [ [ "1969" ] ] }, "number-of-pages" : "230", "publisher" : "Springer", "publisher-place" : "Berlin", "title" : "The theory of branching processes", "type" : "book" }, "uris" : [ "http://www.mendeley.com/documents/?uuid=f05b5f16-72c7-4c46-9af8-a2b5f8e638ef" ] } ], "mendeley" : { "formattedCitation" : "(Harris 1969)", "plainTextFormattedCitation" : "(Harris 1969)", "previouslyFormattedCitation" : "(Harris 1969)" }, "properties" : { "noteIndex" : 0 }, "schema" : "https://github.com/citation-style-language/schema/raw/master/csl-citation.json" }</w:instrText>
      </w:r>
      <w:r>
        <w:fldChar w:fldCharType="separate"/>
      </w:r>
      <w:r w:rsidRPr="001101C2">
        <w:rPr>
          <w:noProof/>
        </w:rPr>
        <w:t>(Harris 1969)</w:t>
      </w:r>
      <w:r>
        <w:fldChar w:fldCharType="end"/>
      </w:r>
      <w:r>
        <w:t xml:space="preserve">. </w:t>
      </w:r>
      <w:r w:rsidR="003D3AA1">
        <w:t xml:space="preserve">I used branching processes </w:t>
      </w:r>
      <w:r>
        <w:t xml:space="preserve">to calculate the fixation probability of beneficial mutations </w:t>
      </w:r>
      <w:r>
        <w:fldChar w:fldCharType="begin" w:fldLock="1"/>
      </w:r>
      <w:r w:rsidR="003D3AA1">
        <w:instrText>ADDIN CSL_CITATION { "citationItems" : [ { "id" : "ITEM-1", "itemData" : { "DOI" : "10.1007/BF00276922", "ISSN" : "0303-6812", "abstract" : "A branching process method is torerge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"8" ] ] }, "page" : "355-362", "title" : "On the survival probability of a slightly advantageous mutant gene with a general distribution of progeny size - a branching process model", "type" : "article-journal", "volume" : "12" }, "uris" : [ "http://www.mendeley.com/documents/?uuid=935a0a5d-5ac9-4e39-9957-d23904f30ab8" ] }, { "id" : "ITEM-2", "itemData" : { "DOI" : "10.1098/rsif.2008.0248", "ISSN" : "1742-5689", "PMID" : "18664425", "abstract" : "The fixation probability, the probability that the frequency of a particular allele in a population will ultimately reach unity, is one of the cornerstones of population genetics. In this review, we give a brief historical overview of mathematical approaches used to estimate the fixation probability of beneficial alleles. We then focus on more recent work that has relaxed some of the key assumptions in these early papers, providing estimates that have wider applicability to both natural and laboratory settings. In the final section, we address the possibility of future work that might bridge the gap between theoretical results to date and results that might realistically be applied to the experimental evolution of microbial populations. Our aim is to highlight the concrete, testable predictions that have arisen from the theoretical literature, with the intention of further motivating the invaluable interplay between theory and experiment.", "author" : [ { "dropping-particle" : "", "family" : "Patwa", "given" : "Z", "non-dropping-particle" : "", "parse-names" : false, "suffix" : "" }, { "dropping-particle" : "", "family" : "Wahl", "given" : "Lindi M", "non-dropping-particle" : "", "parse-names" : false, "suffix" : "" } ], "container-title" : "Journal of the Royal Society, Interface / the Royal Society", "id" : "ITEM-2", "issue" : "28", "issued" : { "date-parts" : [ [ "2008", "11", "6" ] ] }, "page" : "1279-89", "title" : "The fixation probability of beneficial mutations.", "type" : "article-journal", "volume" : "5" }, "uris" : [ "http://www.mendeley.com/documents/?uuid=973a8f17-58e3-480c-8de8-ec078259c244" ] } ], "mendeley" : { "formattedCitation" : "(Eshel 1981; Patwa and Wahl 2008)", "plainTextFormattedCitation" : "(Eshel 1981; Patwa and Wahl 2008)", "previouslyFormattedCitation" : "(Eshel 1981; Patwa and Wahl 2008)" }, "properties" : { "noteIndex" : 0 }, "schema" : "https://github.com/citation-style-language/schema/raw/master/csl-citation.json" }</w:instrText>
      </w:r>
      <w:r>
        <w:fldChar w:fldCharType="separate"/>
      </w:r>
      <w:r w:rsidRPr="001101C2">
        <w:rPr>
          <w:noProof/>
        </w:rPr>
        <w:t>(Eshel 1981; Patwa and Wahl 2008)</w:t>
      </w:r>
      <w:r>
        <w:fldChar w:fldCharType="end"/>
      </w:r>
      <w:r>
        <w:t xml:space="preserve">, </w:t>
      </w:r>
      <w:r w:rsidR="00B918B2">
        <w:t>a crucial</w:t>
      </w:r>
      <w:r>
        <w:t xml:space="preserve"> step in calculating the r</w:t>
      </w:r>
      <w:r w:rsidR="003D3AA1">
        <w:t>ate of adaptation.</w:t>
      </w:r>
    </w:p>
    <w:p w:rsidR="003D3AA1" w:rsidRDefault="00A6092D" w:rsidP="005E24C3">
      <w:pPr>
        <w:pStyle w:val="Heading3"/>
      </w:pPr>
      <w:bookmarkStart w:id="53" w:name="_Toc432598639"/>
      <w:r>
        <w:t xml:space="preserve">Probability </w:t>
      </w:r>
      <w:r w:rsidR="003D3AA1">
        <w:t>theory</w:t>
      </w:r>
      <w:bookmarkEnd w:id="53"/>
    </w:p>
    <w:p w:rsidR="00073D1D" w:rsidRDefault="003D3AA1" w:rsidP="00B918B2">
      <w:pPr>
        <w:jc w:val="left"/>
      </w:pPr>
      <w:r>
        <w:t xml:space="preserve">For my third </w:t>
      </w:r>
      <w:r w:rsidR="00B918B2">
        <w:t>peer-reviewed</w:t>
      </w:r>
      <w:r>
        <w:t xml:space="preserve"> manuscript </w:t>
      </w:r>
      <w:r>
        <w:fldChar w:fldCharType="begin" w:fldLock="1"/>
      </w:r>
      <w:r>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fldChar w:fldCharType="separate"/>
      </w:r>
      <w:r w:rsidRPr="003D3AA1">
        <w:rPr>
          <w:noProof/>
        </w:rPr>
        <w:t>(Ram and Hadany 2015)</w:t>
      </w:r>
      <w:r>
        <w:fldChar w:fldCharType="end"/>
      </w:r>
      <w:r>
        <w:t xml:space="preserve"> I developed a probabilistic approach to study the probability of improvement in Fisher's geometric model. A geometric approach has been published previously by several authors </w:t>
      </w:r>
      <w:r>
        <w:fldChar w:fldCharType="begin" w:fldLock="1"/>
      </w:r>
      <w:r>
        <w:instrText>ADDIN CSL_CITATION { "citationItems" : [ { "id" : "ITEM-1", "itemData" : { "DOI" : "fisher", "ISSN" : "00225193", "author" : [ { "dropping-particle" : "", "family" : "Rice", "given" : "Sean H.", "non-dropping-particle" : "", "parse-names" : false, "suffix" : "" } ], "container-title" : "Journal of Theoretical Biology", "id" : "ITEM-1", "issue" : "3", "issued" : { "date-parts" : [ [ "1990", "4" ] ] }, "page" : "319-342", "title" : "A geometric model for the evolution of development", "type" : "article-journal", "volume" : "143" }, "uris" : [ "http://www.mendeley.com/documents/?uuid=40040d60-c057-47ef-a0bf-da8dedaf79bc" ] }, { "id" : "ITEM-2", "itemData" : { "DOI" : "10.1086/444404", "ISSN" : "1537-5323", "PMID" : "16224701", "abstract" : "Fisher's geometrical model was introduced to study the phenotypic size of mutations contributing to adaptation. However, as pointed out by Haldane, the model involves a simplified picture of the action of natural selection, and this calls into question its generality. In particular, Fisher's model assumes that each trait contributes independently to fitness. Here, we show that Haldane's concerns may be incorporated into Fisher's model solely by allowing the intensity of selection to vary between traits. We further show that this generalization may be achieved by introducing a single, intuitively defined quantity that describes the phenotype prior to adaptation. Comparing the process of adaptation under the original and generalized models, we show that the generalization may bias results toward either larger or smaller mutations. The applicability of Fisher's model is then discussed.", "author" : [ { "dropping-particle" : "", "family" : "Waxman", "given" : "David", "non-dropping-particle" : "", "parse-names" : false, "suffix" : "" }, { "dropping-particle" : "", "family" : "Welch", "given" : "John J", "non-dropping-particle" : "", "parse-names" : false, "suffix" : "" } ], "container-title" : "The American naturalist", "id" : "ITEM-2", "issue" : "4", "issued" : { "date-parts" : [ [ "2005", "10" ] ] }, "page" : "447-57", "title" : "Fisher's microscope and Haldane's ellipse.", "type" : "article-journal", "volume" : "166" }, "uris" : [ "http://www.mendeley.com/documents/?uuid=4eda2342-5264-4d14-98a9-76a4d9b75e00" ] } ], "mendeley" : { "formattedCitation" : "(Rice 1990; Waxman and Welch 2005)", "plainTextFormattedCitation" : "(Rice 1990; Waxman and Welch 2005)", "previouslyFormattedCitation" : "(Rice 1990; Waxman and Welch 2005)" }, "properties" : { "noteIndex" : 0 }, "schema" : "https://github.com/citation-style-language/schema/raw/master/csl-citation.json" }</w:instrText>
      </w:r>
      <w:r>
        <w:fldChar w:fldCharType="separate"/>
      </w:r>
      <w:r w:rsidRPr="003D3AA1">
        <w:rPr>
          <w:noProof/>
        </w:rPr>
        <w:t>(Rice 1990; Waxman and Welch 2005)</w:t>
      </w:r>
      <w:r>
        <w:fldChar w:fldCharType="end"/>
      </w:r>
      <w:r>
        <w:t xml:space="preserve">, albeit not by Fisher himself </w:t>
      </w:r>
      <w:r>
        <w:fldChar w:fldCharType="begin" w:fldLock="1"/>
      </w:r>
      <w:r w:rsidR="00471DE2">
        <w:instrText>ADDIN CSL_CITATION { "citationItems" : [ { "id" : "ITEM-1", "itemData" : { "author" : [ { "dropping-particle" : "", "family" : "Fisher", "given" : "R.A.", "non-dropping-particle" : "", "parse-names" : false, "suffix" : "" } ], "id" : "ITEM-1", "issued" : { "date-parts" : [ [ "1930" ] ] }, "number-of-pages" : "272", "publisher" : "Clarendon Press", "publisher-place" : "Oxford", "title" : "The Genetical Theory of Natural Selection", "type" : "book" }, "uris" : [ "http://www.mendeley.com/documents/?uuid=9a1150dc-e0d3-4e3a-ac63-c866b5764a0f" ] } ], "mendeley" : { "formattedCitation" : "(Fisher 1930)", "plainTextFormattedCitation" : "(Fisher 1930)", "previouslyFormattedCitation" : "(Fisher 1930)" }, "properties" : { "noteIndex" : 0 }, "schema" : "https://github.com/citation-style-language/schema/raw/master/csl-citation.json" }</w:instrText>
      </w:r>
      <w:r>
        <w:fldChar w:fldCharType="separate"/>
      </w:r>
      <w:r w:rsidRPr="003D3AA1">
        <w:rPr>
          <w:noProof/>
        </w:rPr>
        <w:t>(Fisher 1930)</w:t>
      </w:r>
      <w:r>
        <w:fldChar w:fldCharType="end"/>
      </w:r>
      <w:r>
        <w:t>. However, using probability theoretical arguments I reached the same solution without applying any geometric arguments.</w:t>
      </w:r>
      <w:r w:rsidR="00401C3B">
        <w:t xml:space="preserve"> The analysis was implemented in Python and can be viewed and </w:t>
      </w:r>
      <w:commentRangeStart w:id="54"/>
      <w:r w:rsidR="00401C3B">
        <w:t>interacted with</w:t>
      </w:r>
      <w:commentRangeEnd w:id="54"/>
      <w:r w:rsidR="00E52162">
        <w:rPr>
          <w:rStyle w:val="CommentReference"/>
        </w:rPr>
        <w:commentReference w:id="54"/>
      </w:r>
      <w:r w:rsidR="00401C3B">
        <w:t xml:space="preserve"> at </w:t>
      </w:r>
      <w:hyperlink r:id="rId15" w:history="1">
        <w:r w:rsidR="00844DFD" w:rsidRPr="00B96811">
          <w:rPr>
            <w:rStyle w:val="Hyperlink"/>
          </w:rPr>
          <w:t>https://mybinder.org/repo/yoavram/FGMProb</w:t>
        </w:r>
      </w:hyperlink>
      <w:r w:rsidR="00844DFD">
        <w:t xml:space="preserve"> by opening the file </w:t>
      </w:r>
      <w:r w:rsidR="00844DFD" w:rsidRPr="00844DFD">
        <w:rPr>
          <w:i/>
          <w:iCs/>
        </w:rPr>
        <w:t xml:space="preserve">Expected </w:t>
      </w:r>
      <w:proofErr w:type="spellStart"/>
      <w:r w:rsidR="00844DFD" w:rsidRPr="00844DFD">
        <w:rPr>
          <w:i/>
          <w:iCs/>
        </w:rPr>
        <w:t>improvement.ipynb</w:t>
      </w:r>
      <w:proofErr w:type="spellEnd"/>
      <w:r w:rsidR="00844DFD">
        <w:t>.</w:t>
      </w:r>
      <w:r>
        <w:t xml:space="preserve"> </w:t>
      </w:r>
      <w:r w:rsidR="00073D1D">
        <w:br w:type="page"/>
      </w:r>
    </w:p>
    <w:p w:rsidR="005A0117" w:rsidRDefault="005A0117" w:rsidP="0056210B">
      <w:pPr>
        <w:jc w:val="left"/>
      </w:pPr>
    </w:p>
    <w:p w:rsidR="00117E9C" w:rsidRDefault="00117E9C" w:rsidP="0056210B">
      <w:pPr>
        <w:pStyle w:val="Heading1"/>
      </w:pPr>
      <w:bookmarkStart w:id="55" w:name="_Toc432598640"/>
      <w:r>
        <w:t>Discussion</w:t>
      </w:r>
      <w:bookmarkEnd w:id="55"/>
    </w:p>
    <w:p w:rsidR="00A87BDA" w:rsidRDefault="00AC7BAB" w:rsidP="00EB04A9">
      <w:pPr>
        <w:jc w:val="left"/>
      </w:pPr>
      <w:r>
        <w:t xml:space="preserve">I </w:t>
      </w:r>
      <w:r w:rsidR="00A87BDA" w:rsidRPr="00A87BDA">
        <w:t>studied the evolution</w:t>
      </w:r>
      <w:r w:rsidR="00A87BDA">
        <w:t xml:space="preserve"> of stress-induced mutagenesis</w:t>
      </w:r>
      <w:r w:rsidR="00A87BDA" w:rsidRPr="00A87BDA">
        <w:t xml:space="preserve"> – the increase of mutation rate in response to stress and mal-adaptation. </w:t>
      </w:r>
      <w:r w:rsidR="0000739C">
        <w:t>F</w:t>
      </w:r>
      <w:r>
        <w:t>i</w:t>
      </w:r>
      <w:r w:rsidR="0000739C">
        <w:t>r</w:t>
      </w:r>
      <w:r>
        <w:t xml:space="preserve">st, </w:t>
      </w:r>
      <w:r w:rsidR="00A87BDA" w:rsidRPr="00A87BDA">
        <w:t xml:space="preserve">I have used population genetics models to show, for the </w:t>
      </w:r>
      <w:commentRangeStart w:id="56"/>
      <w:r w:rsidR="00A87BDA" w:rsidRPr="00A87BDA">
        <w:t>first</w:t>
      </w:r>
      <w:commentRangeEnd w:id="56"/>
      <w:r w:rsidR="00E52162">
        <w:rPr>
          <w:rStyle w:val="CommentReference"/>
        </w:rPr>
        <w:commentReference w:id="56"/>
      </w:r>
      <w:r w:rsidR="00A87BDA" w:rsidRPr="00A87BDA">
        <w:t xml:space="preserve"> time, that </w:t>
      </w:r>
      <w:r w:rsidR="00A87BDA">
        <w:t>stress-induced mutagenesis</w:t>
      </w:r>
      <w:r w:rsidR="00A87BDA" w:rsidRPr="00A87BDA">
        <w:t xml:space="preserve"> can be favored by natural selection in asexual populations due to the beneficial mutations it generates</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t>Second</w:t>
      </w:r>
      <w:r w:rsidR="00A87BDA" w:rsidRPr="00A87BDA">
        <w:t xml:space="preserve">, I have extended these models to include recombination; my results show that </w:t>
      </w:r>
      <w:r w:rsidR="00A87BDA">
        <w:t>stress-induced mutagenesis</w:t>
      </w:r>
      <w:r w:rsidR="00A87BDA" w:rsidRPr="00A87BDA">
        <w:t xml:space="preserve"> is still favored if the recombination rate is not too high (Ram </w:t>
      </w:r>
      <w:r w:rsidR="00A87BDA">
        <w:t>and</w:t>
      </w:r>
      <w:r w:rsidR="00A87BDA" w:rsidRPr="00A87BDA">
        <w:t xml:space="preserve"> Hadany, </w:t>
      </w:r>
      <w:commentRangeStart w:id="57"/>
      <w:r w:rsidR="00A87BDA" w:rsidRPr="00A87BDA">
        <w:t>in preparation</w:t>
      </w:r>
      <w:commentRangeEnd w:id="57"/>
      <w:r w:rsidR="00E52162">
        <w:rPr>
          <w:rStyle w:val="CommentReference"/>
        </w:rPr>
        <w:commentReference w:id="57"/>
      </w:r>
      <w:r w:rsidR="00A87BDA" w:rsidRPr="00A87BDA">
        <w:t xml:space="preserve">). Third, I have shown that </w:t>
      </w:r>
      <w:r w:rsidR="00A87BDA">
        <w:t>stress-induced mutagenesis</w:t>
      </w:r>
      <w:r w:rsidR="00A87BDA" w:rsidRPr="00A87BDA">
        <w:t xml:space="preserve"> increases the rate of adaptation </w:t>
      </w:r>
      <w:r>
        <w:t xml:space="preserve">and the mean fitness of adapting </w:t>
      </w:r>
      <w:r w:rsidR="00A87BDA" w:rsidRPr="00A87BDA">
        <w:t>populations without jeopardizing the fitness of well-adapted populations in a stable environment</w:t>
      </w:r>
      <w:r w:rsidR="00A87BDA">
        <w:t xml:space="preserve"> </w:t>
      </w:r>
      <w:r w:rsidR="00A87BDA">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"id" : "ITEM-2", "itemData" : { "DOI" : "10.1098/rspb.2014.1025", "ISSN" : "0962-8452", "PMID" : "25143032", "abstract" : "Because mutations are mostly deleterious, mutation rates should be reduced by natural selection. However, mutations also provide the raw material for adaptation. Therefore, evolutionary theory suggests that the mutation rate must balance between adaptability-the ability to adapt-and adaptedness-the ability to remain adapted. We model an asexual population crossing a fitness valley and analyse the rate of complex adaptation with and without stress-induced mutagenesis (SIM)-the increase of mutation rates in response to stress or maladaptation. We show that SIM increases the rate of complex adaptation without reducing the population mean fitness, thus breaking the evolutionary trade-off between adaptability and adaptedness. Our theoretical results support the hypothesis that SIM promotes adaptation and provide quantitative predictions of the rate of complex adaptation with different mutational strategies.", "author" : [ { "dropping-particle" : "", "family" : "Ram", "given" : "Yoav", "non-dropping-particle" : "", "parse-names" : false, "suffix" : "" }, { "dropping-particle" : "", "family" : "Hadany", "given" : "Lilach", "non-dropping-particle" : "", "parse-names" : false, "suffix" : "" } ], "container-title" : "Proceedings of the Royal Society B: Biological Sciences", "genre" : "Populations and Evolution", "id" : "ITEM-2", "issue" : "1792", "issued" : { "date-parts" : [ [ "2014", "10", "7" ] ] }, "page" : "20141025-20141025", "title" : "Stress-induced mutagenesis and complex adaptation", "type" : "article-journal", "volume" : "281" }, "uris" : [ "http://www.mendeley.com/documents/?uuid=469481b6-241f-4615-bc24-9d7c9469123b" ] } ], "mendeley" : { "formattedCitation" : "(Ram and Hadany 2012; Ram and Hadany 2014b)", "plainTextFormattedCitation" : "(Ram and Hadany 2012; Ram and Hadany 2014b)", "previouslyFormattedCitation" : "(Ram and Hadany 2012; Ram and Hadany 2014b)" }, "properties" : { "noteIndex" : 0 }, "schema" : "https://github.com/citation-style-language/schema/raw/master/csl-citation.json" }</w:instrText>
      </w:r>
      <w:r w:rsidR="00A87BDA">
        <w:fldChar w:fldCharType="separate"/>
      </w:r>
      <w:r w:rsidRPr="00AC7BAB">
        <w:rPr>
          <w:noProof/>
        </w:rPr>
        <w:t>(Ram and Hadany 2012; Ram and Hadany 2014b)</w:t>
      </w:r>
      <w:r w:rsidR="00A87BDA">
        <w:fldChar w:fldCharType="end"/>
      </w:r>
      <w:r w:rsidR="00A87BDA" w:rsidRPr="00A87BDA">
        <w:t xml:space="preserve">. </w:t>
      </w:r>
      <w:r w:rsidR="00A87BDA">
        <w:t xml:space="preserve"> Fourth, I</w:t>
      </w:r>
      <w:r w:rsidR="00EB04A9">
        <w:t xml:space="preserve"> ha</w:t>
      </w:r>
      <w:r w:rsidR="00A87BDA">
        <w:t xml:space="preserve">ve developed a new method for </w:t>
      </w:r>
      <w:r w:rsidR="00EB04A9">
        <w:t>determining</w:t>
      </w:r>
      <w:r w:rsidR="00A87BDA">
        <w:t xml:space="preserve"> the probability that a mutation is beneficial</w:t>
      </w:r>
      <w:r w:rsidR="00EB04A9">
        <w:t xml:space="preserve">: </w:t>
      </w:r>
      <w:r w:rsidR="00A87BDA">
        <w:t xml:space="preserve">a crucial constraint on the evolution of stress-induced mutagenesis </w:t>
      </w:r>
      <w:r w:rsidR="00A87BDA">
        <w:fldChar w:fldCharType="begin" w:fldLock="1"/>
      </w:r>
      <w:r w:rsidR="00924809">
        <w:instrText>ADDIN CSL_CITATION { "citationItems" : [ { "id" : "ITEM-1", "itemData" : { "DOI" : "10.1016/j.tpb.2014.10.004", "ISSN" : "00405809", "PMID" : "25453607", "abstract" : "Fisher developed his geometric model to support the micro-mutationalism hypothesis which claims that small mutations are more likely to be beneficial and therefore to contribute to evolution and adaptation. While others have provided a general solution to the model using geometric approaches, we derive an equivalent general solution using a probabilistic approach. Our approach to Fisher's geometric model provides alternative intuition and interpretation of the solution in terms of the model's parameters: for mutation to improve a phenotype, its relative beneficial effect must be larger than the ratio of its total effect and twice the difference between the current phenotype and the optimal one. Our approach provides new insight into this classical model of adaptive evolution.", "author" : [ { "dropping-particle" : "", "family" : "Ram", "given" : "Yoav", "non-dropping-particle" : "", "parse-names" : false, "suffix" : "" }, { "dropping-particle" : "", "family" : "Hadany", "given" : "Lilach", "non-dropping-particle" : "", "parse-names" : false, "suffix" : "" } ], "container-title" : "Theoretical Population Biology", "id" : "ITEM-1", "issued" : { "date-parts" : [ [ "2015", "2" ] ] }, "page" : "1-6", "title" : "The probability of improvement in Fisher\u2019s geometric model: A probabilistic approach", "type" : "article-journal", "volume" : "99" }, "uris" : [ "http://www.mendeley.com/documents/?uuid=165d2cc6-25c8-4a6d-83ad-40173d0e23b4" ] } ], "mendeley" : { "formattedCitation" : "(Ram and Hadany 2015)", "plainTextFormattedCitation" : "(Ram and Hadany 2015)", "previouslyFormattedCitation" : "(Ram and Hadany 2015)" }, "properties" : { "noteIndex" : 0 }, "schema" : "https://github.com/citation-style-language/schema/raw/master/csl-citation.json" }</w:instrText>
      </w:r>
      <w:r w:rsidR="00A87BDA">
        <w:fldChar w:fldCharType="separate"/>
      </w:r>
      <w:r w:rsidR="00A87BDA" w:rsidRPr="00A87BDA">
        <w:rPr>
          <w:noProof/>
        </w:rPr>
        <w:t>(Ram and Hadany 2015)</w:t>
      </w:r>
      <w:r w:rsidR="00A87BDA">
        <w:fldChar w:fldCharType="end"/>
      </w:r>
      <w:r w:rsidR="00A87BDA">
        <w:t>.</w:t>
      </w:r>
    </w:p>
    <w:p w:rsidR="00924809" w:rsidRDefault="00924809" w:rsidP="00EB04A9">
      <w:pPr>
        <w:jc w:val="left"/>
      </w:pPr>
      <w:r>
        <w:t xml:space="preserve">Despite evidence that stress-induced mutagenesis is a common mechanism in many species of bacteria </w:t>
      </w:r>
      <w:r>
        <w:fldChar w:fldCharType="begin" w:fldLock="1"/>
      </w:r>
      <w: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"10.1002/bies.201200050", "ISSN" : "1521-1878", "PMID" : "22911060",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"dropping-particle" : "", "family" : "Rosenberg", "given" : "Susan M.", "non-dropping-particle" : "", "parse-names" : false, "suffix" : "" }, { "dropping-particle" : "", "family" : "Shee", "given" : "Chandan", "non-dropping-particle" : "", "parse-names" : false, "suffix" : "" }, { "dropping-particle" : "", "family" : "Frisch", "given" : "Ryan L.", "non-dropping-particle" : "", "parse-names" : false, "suffix" : "" }, { "dropping-particle" : "", "family" : "Hastings", "given" : "P. J.", "non-dropping-particle" : "", "parse-names" : false, "suffix" : "" } ], "container-title" : "BioEssays", "id" : "ITEM-2", "issued" : { "date-parts" : [ [ "2012", "8", "22" ] ] }, "note" : "Thus, it is possible that RpoS- and PolIV-promoted mutagenic break repair might have evolved based on selection for its properties as an evolutionary engine.", "page" : "1-8", "title" : "Stress-induced mutation via DNA breaks in &lt;i&gt;Escherichia coli&lt;/i&gt;: A molecular mechanism with implications for evolution and medicine.", "type" : "article-journal" }, "uris" : [ "http://www.mendeley.com/documents/?uuid=0d85919f-39a1-461e-b94a-c8238c9dda75" ] }, { "id" : "ITEM-3", "itemData" : { "DOI" : "10.1080/10409230701648502", "ISSN" : "1040-9238", "PMID" : "17917874",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"ITEM-3", "issue" : "5", "issued" : { "date-parts" : [ [ "2007" ] ] }, "page" : "399-435", "title" : "Mutation as a stress response and the regulation of evolvability.", "type" : "article-journal", "volume" : "42" }, "uris" : [ "http://www.mendeley.com/documents/?uuid=9fcd9085-9447-450a-a846-6665443b9611" ] } ], "mendeley" : { "formattedCitation" : "(Foster 2007; Rosenberg et al. 2012; Galhardo, Hastings, and Rosenberg 2007)", "plainTextFormattedCitation" : "(Foster 2007; Rosenberg et al. 2012; Galhardo, Hastings, and Rosenberg 2007)", "previouslyFormattedCitation" : "(Foster 2007; Rosenberg et al. 2012; Galhardo, Hastings, and Rosenberg 2007)" }, "properties" : { "noteIndex" : 0 }, "schema" : "https://github.com/citation-style-language/schema/raw/master/csl-citation.json" }</w:instrText>
      </w:r>
      <w:r>
        <w:fldChar w:fldCharType="separate"/>
      </w:r>
      <w:r w:rsidRPr="00924809">
        <w:rPr>
          <w:noProof/>
        </w:rPr>
        <w:t>(Foster 2007; Rosenberg et al. 2012; Galhardo, Hastings, and Rosenberg 2007)</w:t>
      </w:r>
      <w:r>
        <w:fldChar w:fldCharType="end"/>
      </w:r>
      <w:r>
        <w:t xml:space="preserve"> as well as in yeast </w:t>
      </w:r>
      <w:r>
        <w:fldChar w:fldCharType="begin" w:fldLock="1"/>
      </w:r>
      <w:r>
        <w:instrText>ADDIN CSL_CITATION { "citationItems" : [ { "id" : "ITEM-1", "itemData" : { "DOI" : "10.1080/10409230701507773", "ISSN" : "1040-9238", "PMID" : "17687670",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"dropping-particle" : "", "family" : "Heidenreich", "given" : "Erich", "non-dropping-particle" : "", "parse-names" : false, "suffix" : "" } ], "container-title" : "Critical reviews in biochemistry and molecular biology", "id" : "ITEM-1", "issue" : "4", "issued" : { "date-parts" : [ [ "2007" ] ] }, "page" : "285-311", "title" : "Adaptive mutation in &lt;i&gt;Saccharomyces cerevisiae&lt;/i&gt;.", "type" : "article-journal", "volume" : "42" }, "uris" : [ "http://www.mendeley.com/documents/?uuid=04d7aadf-550f-4d1a-bd6c-9d465758da10" ] } ], "mendeley" : { "formattedCitation" : "(Heidenreich 2007)", "plainTextFormattedCitation" : "(Heidenreich 2007)", "previouslyFormattedCitation" : "(Heidenreich 2007)" }, "properties" : { "noteIndex" : 0 }, "schema" : "https://github.com/citation-style-language/schema/raw/master/csl-citation.json" }</w:instrText>
      </w:r>
      <w:r>
        <w:fldChar w:fldCharType="separate"/>
      </w:r>
      <w:r w:rsidRPr="00924809">
        <w:rPr>
          <w:noProof/>
        </w:rPr>
        <w:t>(Heidenreich 2007)</w:t>
      </w:r>
      <w:r>
        <w:fldChar w:fldCharType="end"/>
      </w:r>
      <w:r>
        <w:t xml:space="preserve">, </w:t>
      </w:r>
      <w:r w:rsidR="00EB04A9">
        <w:t>many authors doubted</w:t>
      </w:r>
      <w:r>
        <w:t xml:space="preserve"> if stress</w:t>
      </w:r>
      <w:r w:rsidR="00EB04A9">
        <w:t xml:space="preserve">-induced mutagenesis can have a significant adaptive advantage, </w:t>
      </w:r>
      <w:r>
        <w:t>if such an advantage can lead to its evolution and maintenance in natural populations</w:t>
      </w:r>
      <w:r w:rsidR="00EB04A9">
        <w:t>, and if it stress-induced mutagenesis has an important role in evolution</w:t>
      </w:r>
      <w:r>
        <w:t xml:space="preserve"> </w:t>
      </w:r>
      <w:r>
        <w:fldChar w:fldCharType="begin" w:fldLock="1"/>
      </w:r>
      <w:r w:rsidR="001B0743">
        <w:instrText>ADDIN CSL_CITATION { "citationItems" : [ { "id" : "ITEM-1", "itemData" : { "ISSN" : "0923-2508", "PMID" : "11281320",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"dropping-particle" : "", "family" : "Tenaillon", "given" : "Olivier", "non-dropping-particle" : "", "parse-names" : false, "suffix" : "" }, { "dropping-particle" : "", "family" : "Taddei", "given" : "Fran\u00e7ois", "non-dropping-particle" : "", "parse-names" : false, "suffix" : "" }, { "dropping-particle" : "", "family" : "Radman", "given" : "Miroslav", "non-dropping-particle" : "", "parse-names" : false, "suffix" : "" }, { "dropping-particle" : "", "family" : "Matic", "given" : "Ivan", "non-dropping-particle" : "", "parse-names" : false, "suffix" : "" } ], "container-title" : "Research in microbiology", "id" : "ITEM-1",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"ITEM-2", "itemData" : { "DOI" : "10.1016/j.tim.2004.04.002", "ISSN" : "0966-842X", "PMID" : "15165604",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"dropping-particle" : "", "family" : "Tenaillon", "given" : "Olivier", "non-dropping-particle" : "", "parse-names" : false, "suffix" : "" }, { "dropping-particle" : "", "family" : "Denamur", "given" : "Erick", "non-dropping-particle" : "", "parse-names" : false, "suffix" : "" }, { "dropping-particle" : "", "family" : "Matic", "given" : "Ivan", "non-dropping-particle" : "", "parse-names" : false, "suffix" : "" } ], "container-title" : "Trends in microbiology", "id" : "ITEM-2", "issue" : "6", "issued" : { "date-parts" : [ [ "2004", "6" ] ] }, "page" : "264-70", "title" : "Evolutionary significance of stress-induced mutagenesis in bacteria.", "type" : "article-journal", "volume" : "12" }, "uris" : [ "http://www.mendeley.com/documents/?uuid=933b9a4a-3321-4aeb-aaa5-39e73295bba6" ] }, { "id" : "ITEM-3", "itemData" : { "DOI" : "10.1111/j.1462-2920.2005.00968.x", "ISSN" : "1462-2912", "PMID" : "16423008",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"dropping-particle" : "", "family" : "Saint-Ruf", "given" : "Claude", "non-dropping-particle" : "", "parse-names" : false, "suffix" : "" }, { "dropping-particle" : "", "family" : "Matic", "given" : "Ivan", "non-dropping-particle" : "", "parse-names" : false, "suffix" : "" } ], "container-title" : "Environmental microbiology", "id" : "ITEM-3",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"ITEM-4", "itemData" : { "DOI" : "10.1016/S0960-9822(95)00023-6", "ISSN" : "0960-9822", "PMID" : "7743184", "abstract" : "Adaptive frameshift mutations in the lacZ gene of Escherichia coli are, unusually, nearly all short deletions, perhaps caused by slipped-strand mispairings in mononucleotide runs. But are they directed?", "author" : [ { "dropping-particle" : "", "family" : "Lenski", "given" : "Richard E.", "non-dropping-particle" : "", "parse-names" : false, "suffix" : "" }, { "dropping-particle" : "", "family" : "Sniegowski", "given" : "Paul D.", "non-dropping-particle" : "", "parse-names" : false, "suffix" : "" } ], "container-title" : "Current Biology", "id" : "ITEM-4", "issue" : "2", "issued" : { "date-parts" : [ [ "1995", "2" ] ] }, "page" : "97-9", "title" : "Directed mutations slip-sliding away?", "type" : "article-journal", "volume" : "5" }, "uris" : [ "http://www.mendeley.com/documents/?uuid=c9a16064-5fcb-4319-a10c-7eb17c0e35d9" ] }, { "id" : "ITEM-5", "itemData" : { "DOI" : "10.1146/annurev.micro.60.080805.142045", "ISSN" : "0066-4227", "PMID" : "16761951", "abstract" : "Growth under selection causes new genotypes to predominate in a population. It is difficult to determine whether selection stimulates formation of new mutations or merely allows faster growth of mutants that arise independent of selection. In the practice of microbial genetics, selection is used to detect and enumerate pre-existing mutants; stringent conditions prevent growth of the parent and allow only the pre-existing mutants to grow. Used in this way, selection detects rare mutations that cause large, easily observable phenotypic changes. In natural populations, selection is imposed on growing cells and can detect the more common mutations that cause small growth improvements. As slightly improved clones expand, they can acquire additional mutational improvements. Selected sequential clonal expansions have huge power to produce new genotypes and have been suggested to underlie tumor progression. We suggest that the adaptive mutation controversy has persisted because the distinction between these two uses of selection has not been appreciated.", "author" : [ { "dropping-particle" : "", "family" : "Roth", "given" : "John R.", "non-dropping-particle" : "", "parse-names" : false, "suffix" : "" }, { "dropping-particle" : "", "family" : "Kugelberg", "given" : "Elisabeth", "non-dropping-particle" : "", "parse-names" : false, "suffix" : "" }, { "dropping-particle" : "", "family" : "Reams", "given" : "Andrew B.", "non-dropping-particle" : "", "parse-names" : false, "suffix" : "" }, { "dropping-particle" : "", "family" : "Kofoid", "given" : "Eric", "non-dropping-particle" : "", "parse-names" : false, "suffix" : "" }, { "dropping-particle" : "", "family" : "Andersson", "given" : "Dan I.", "non-dropping-particle" : "", "parse-names" : false, "suffix" : "" } ], "container-title" : "Annual review of microbiology", "id" : "ITEM-5", "issued" : { "date-parts" : [ [ "2006", "1" ] ] }, "language" : "en", "page" : "477-501", "publisher" : "Annual Reviews", "title" : "Origin of mutations under selection: the adaptive mutation controversy.", "type" : "article-journal", "volume" : "60" }, "uris" : [ "http://www.mendeley.com/documents/?uuid=baeee17c-18df-476f-ab99-4241154e6efd" ] } ], "mendeley" : { "formattedCitation" : "(Tenaillon et al. 2001; Tenaillon, Denamur, and Matic 2004; Saint-Ruf and Matic 2006; Lenski and Sniegowski 1995a; Roth et al. 2006)", "plainTextFormattedCitation" : "(Tenaillon et al. 2001; Tenaillon, Denamur, and Matic 2004; Saint-Ruf and Matic 2006; Lenski and Sniegowski 1995a; Roth et al. 2006)", "previouslyFormattedCitation" : "(Tenaillon et al. 2001; Tenaillon, Denamur, and Matic 2004; Saint-Ruf and Matic 2006; Lenski and Sniegowski 1995a; Roth et al. 2006)" }, "properties" : { "noteIndex" : 0 }, "schema" : "https://github.com/citation-style-language/schema/raw/master/csl-citation.json" }</w:instrText>
      </w:r>
      <w:r>
        <w:fldChar w:fldCharType="separate"/>
      </w:r>
      <w:r w:rsidRPr="00924809">
        <w:rPr>
          <w:noProof/>
        </w:rPr>
        <w:t>(Tenaillon et al. 2001; Tenaillon, Denamur, and Matic 2004; Saint-Ruf and Matic 2006; Lenski and Sniegowski 1995a; Roth et al. 2006)</w:t>
      </w:r>
      <w:r>
        <w:fldChar w:fldCharType="end"/>
      </w:r>
      <w:r>
        <w:t xml:space="preserve">. </w:t>
      </w:r>
    </w:p>
    <w:p w:rsidR="00924809" w:rsidRDefault="00924809" w:rsidP="00EB04A9">
      <w:pPr>
        <w:jc w:val="left"/>
      </w:pPr>
      <w:r>
        <w:t xml:space="preserve">My results </w:t>
      </w:r>
      <w:r w:rsidR="001B0743">
        <w:t>show</w:t>
      </w:r>
      <w:r>
        <w:t xml:space="preserve">, for the first time, </w:t>
      </w:r>
      <w:r w:rsidRPr="00924809">
        <w:t xml:space="preserve">that stress-induced </w:t>
      </w:r>
      <w:r>
        <w:t xml:space="preserve">mutagenesis </w:t>
      </w:r>
      <w:r w:rsidRPr="00924809">
        <w:t>can have an evolutionary advanta</w:t>
      </w:r>
      <w:r>
        <w:t>ge over constant mutation rates</w:t>
      </w:r>
      <w:r w:rsidR="00EB04A9">
        <w:t>, low or high</w:t>
      </w:r>
      <w:r w:rsidR="001B0743">
        <w:t>.</w:t>
      </w:r>
      <w:r>
        <w:t xml:space="preserve"> </w:t>
      </w:r>
      <w:r w:rsidR="001B0743">
        <w:t>M</w:t>
      </w:r>
      <w:r>
        <w:t xml:space="preserve">oreover, </w:t>
      </w:r>
      <w:r w:rsidR="001B0743">
        <w:t xml:space="preserve">my results show that </w:t>
      </w:r>
      <w:r>
        <w:t>this</w:t>
      </w:r>
      <w:r w:rsidR="00EB04A9">
        <w:t xml:space="preserve"> evolutionary </w:t>
      </w:r>
      <w:r>
        <w:t xml:space="preserve"> advantage is due to stress-induced mutagenesis </w:t>
      </w:r>
      <w:r w:rsidR="001B0743">
        <w:t>breaking</w:t>
      </w:r>
      <w:r w:rsidRPr="00924809">
        <w:t xml:space="preserve"> the trade-off between </w:t>
      </w:r>
      <w:r w:rsidRPr="001B0743">
        <w:rPr>
          <w:i/>
          <w:iCs/>
        </w:rPr>
        <w:t>adaptability</w:t>
      </w:r>
      <w:r w:rsidRPr="00924809">
        <w:t xml:space="preserve"> </w:t>
      </w:r>
      <w:r w:rsidR="001B0743">
        <w:t xml:space="preserve">(the ability to adapt) </w:t>
      </w:r>
      <w:r w:rsidRPr="00924809">
        <w:t xml:space="preserve">and </w:t>
      </w:r>
      <w:r w:rsidRPr="001B0743">
        <w:rPr>
          <w:i/>
          <w:iCs/>
        </w:rPr>
        <w:t>adaptedness</w:t>
      </w:r>
      <w:r w:rsidR="001B0743">
        <w:t xml:space="preserve"> (the ability to remain adapted)</w:t>
      </w:r>
      <w:r w:rsidRPr="00924809">
        <w:t>, allowing rapid adaptation to environmental challenges without compromising the population mean fitness in a stable environment.</w:t>
      </w:r>
      <w:r w:rsidR="001B0743">
        <w:t xml:space="preserve"> Furthermore, this evolutionary advantage persists even in the </w:t>
      </w:r>
      <w:r w:rsidR="00EB04A9">
        <w:t xml:space="preserve">presence of rare recombination, </w:t>
      </w:r>
      <w:r w:rsidR="001B0743">
        <w:t>suggesting that stress-induced mutagenesis can evolve in microbial species that experience</w:t>
      </w:r>
      <w:r w:rsidR="00AC7BAB">
        <w:t xml:space="preserve"> limited recombination.</w:t>
      </w:r>
    </w:p>
    <w:p w:rsidR="00AC7BAB" w:rsidRDefault="00AC7BAB" w:rsidP="00EB04A9">
      <w:pPr>
        <w:jc w:val="left"/>
      </w:pPr>
      <w:r w:rsidRPr="00AC7BAB">
        <w:t xml:space="preserve">Classical theory predicts that in asexual populations with constant mutation rates the mean fitness can be estimated by </w:t>
      </w:r>
      <w:r w:rsidRPr="00AC7BAB">
        <w:rPr>
          <w:i/>
          <w:iCs/>
        </w:rPr>
        <w:t>e</w:t>
      </w:r>
      <w:r w:rsidRPr="00AC7BAB">
        <w:rPr>
          <w:i/>
          <w:iCs/>
          <w:vertAlign w:val="superscript"/>
        </w:rPr>
        <w:t>-</w:t>
      </w:r>
      <w:r>
        <w:rPr>
          <w:i/>
          <w:iCs/>
          <w:vertAlign w:val="superscript"/>
        </w:rPr>
        <w:t>U</w:t>
      </w:r>
      <w:r w:rsidR="00EB04A9">
        <w:t xml:space="preserve">, which is a </w:t>
      </w:r>
      <w:r w:rsidRPr="00AC7BAB">
        <w:t>decreasin</w:t>
      </w:r>
      <w:r>
        <w:t>g function of the mutation rate</w:t>
      </w:r>
      <w:r w:rsidRPr="00AC7BAB">
        <w:t xml:space="preserve"> </w:t>
      </w:r>
      <w:r w:rsidRPr="00EB04A9">
        <w:rPr>
          <w:i/>
          <w:iCs/>
        </w:rPr>
        <w:t>U</w:t>
      </w:r>
      <w:r w:rsidR="00EB04A9">
        <w:t>,</w:t>
      </w:r>
      <w:r>
        <w:t xml:space="preserve"> </w:t>
      </w:r>
      <w:r w:rsidRPr="00AC7BAB">
        <w:t xml:space="preserve">and that </w:t>
      </w:r>
      <w:r w:rsidRPr="00AC7BAB">
        <w:lastRenderedPageBreak/>
        <w:t>selection acts to reduce the mutation rate</w:t>
      </w:r>
      <w:r w:rsidR="00EB04A9">
        <w:t xml:space="preserve"> </w:t>
      </w:r>
      <w:r w:rsidR="00EB04A9">
        <w:fldChar w:fldCharType="begin" w:fldLock="1"/>
      </w:r>
      <w:r w:rsidR="00EB04A9">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"formattedCitation" : "(Kimura and Maruyama 1966)", "plainTextFormattedCitation" : "(Kimura and Maruyama 1966)", "previouslyFormattedCitation" : "(Kimura and Maruyama 1966)" }, "properties" : { "noteIndex" : 0 }, "schema" : "https://github.com/citation-style-language/schema/raw/master/csl-citation.json" }</w:instrText>
      </w:r>
      <w:r w:rsidR="00EB04A9">
        <w:fldChar w:fldCharType="separate"/>
      </w:r>
      <w:r w:rsidR="00EB04A9" w:rsidRPr="00AC7BAB">
        <w:rPr>
          <w:noProof/>
        </w:rPr>
        <w:t>(Kimura and Maruyama 1966)</w:t>
      </w:r>
      <w:r w:rsidR="00EB04A9">
        <w:fldChar w:fldCharType="end"/>
      </w:r>
      <w:r w:rsidRPr="00AC7BAB">
        <w:t>. This effe</w:t>
      </w:r>
      <w:r>
        <w:t xml:space="preserve">ct has been referred to as the </w:t>
      </w:r>
      <w:r w:rsidRPr="00AC7BAB">
        <w:rPr>
          <w:i/>
          <w:iCs/>
        </w:rPr>
        <w:t>Reduction Principle</w:t>
      </w:r>
      <w:r>
        <w:rPr>
          <w:i/>
          <w:iCs/>
        </w:rPr>
        <w:t xml:space="preserve"> </w:t>
      </w:r>
      <w:r>
        <w:rPr>
          <w:i/>
          <w:iCs/>
        </w:rPr>
        <w:fldChar w:fldCharType="begin" w:fldLock="1"/>
      </w:r>
      <w:r>
        <w:rPr>
          <w:i/>
          <w:iCs/>
        </w:rPr>
        <w:instrText>ADDIN CSL_CITATION { "citationItems" : [ { "id" : "ITEM-1", "itemData" : { "ISSN" : "0040-5809", "PMID" : "3750215", "abstract" : "A deterministic two-locus population genetic model with random mating is studied. The first locus, with two alleles, is subject to mutation and arbitrary viability selection. The second locus, with an arbitrary number of alleles, controls the mutation at the first locus. A class of viability-analogous Hardy-Weinberg equilibria is analyzed in which the selected gene and the modifier locus are in linkage equilibrium. It is shown that at these equilibria a reduction principle for the success of new mutation-modifying alleles is valid. A new allele at the modifier locus succeeds if its marginal average mutation rate is less than the mean mutation rate of the resident modifier allele evaluated at the equilibrium. Internal stability properties of these equilibria are also described.", "author" : [ { "dropping-particle" : "", "family" : "Liberman", "given" : "Uri", "non-dropping-particle" : "", "parse-names" : false, "suffix" : "" }, { "dropping-particle" : "", "family" : "Feldman", "given" : "Marcus W.", "non-dropping-particle" : "", "parse-names" : false, "suffix" : "" } ], "container-title" : "Theoretical population biology", "id" : "ITEM-1", "issue" : "1", "issued" : { "date-parts" : [ [ "1986", "8" ] ] }, "page" : "125-42", "title" : "Modifiers of mutation rate: a general reduction principle.", "type" : "article-journal", "volume" : "30" }, "uris" : [ "http://www.mendeley.com/documents/?uuid=7a6ab2cd-e32b-418b-96bb-eac9164f9fd6" ] }, { "id" : "ITEM-2", "itemData" : { "DOI" : "10.1007/s11538-010-9557-9", "ISSN" : "1522-9602", "PMID" : "20737227", "abstract" : "A model of mutation rate evolution for multiple loci under arbitrary selection is analyzed. Results are obtained using techniques from Karlin (Evolutionary Biology, vol. 14, pp. 61-204, 1982) that overcome the weak selection constraints needed for tractability in prior studies of multilocus event models.A multivariate form of the reduction principle is found: reduction results at individual loci combine topologically to produce a surface of mutation rate alterations that are neutral for a new modifier allele. New mutation rates survive if and only if they fall below this surface-a generalization of the hyperplane found by Zhivotovsky et al. (Proc. Natl. Acad. Sci. USA 91, 1079-1083, 1994) for a multilocus recombination modifier. Increases in mutation rates at some loci may evolve if compensated for by decreases at other loci. The strength of selection on the modifier scales in proportion to the number of germline cell divisions, and increases with the number of loci affected. Loci that do not make a difference to marginal fitnesses at equilibrium are not subject to the reduction principle, and under fine tuning of mutation rates would be expected to have higher mutation rates than loci in mutation-selection balance.Other results include the nonexistence of 'viability analogous, Hardy-Weinberg' modifier polymorphisms under multiplicative mutation, and the sufficiency of average transmission rates to encapsulate the effect of modifier polymorphisms on the transmission of loci under selection. A conjecture is offered regarding situations, like recombination in the presence of mutation, that exhibit departures from the reduction principle. Constraints for tractability are: tight linkage of all loci, initial fixation at the modifier locus, and mutation distributions comprising transition probabilities of reversible Markov chains.", "author" : [ { "dropping-particle" : "", "family" : "Altenberg", "given" : "Lee", "non-dropping-particle" : "", "parse-names" : false, "suffix" : "" } ], "container-title" : "Bulletin of mathematical biology", "id" : "ITEM-2", "issue" : "6", "issued" : { "date-parts" : [ [ "2011", "6" ] ] }, "page" : "1227-70", "title" : "An evolutionary reduction principle for mutation rates at multiple Loci.", "type" : "article-journal", "volume" : "73" }, "uris" : [ "http://www.mendeley.com/documents/?uuid=897fb432-254f-4646-ba42-620a5ced0a59" ] } ], "mendeley" : { "formattedCitation" : "(Liberman and Feldman 1986; Altenberg 2011)", "plainTextFormattedCitation" : "(Liberman and Feldman 1986; Altenberg 2011)", "previouslyFormattedCitation" : "(Liberman and Feldman 1986; Altenberg 2011)" }, "properties" : { "noteIndex" : 0 }, "schema" : "https://github.com/citation-style-language/schema/raw/master/csl-citation.json" }</w:instrText>
      </w:r>
      <w:r>
        <w:rPr>
          <w:i/>
          <w:iCs/>
        </w:rPr>
        <w:fldChar w:fldCharType="separate"/>
      </w:r>
      <w:r w:rsidRPr="00AC7BAB">
        <w:rPr>
          <w:iCs/>
          <w:noProof/>
        </w:rPr>
        <w:t>(Liberman and Feldman 1986; Altenberg 2011)</w:t>
      </w:r>
      <w:r>
        <w:rPr>
          <w:i/>
          <w:iCs/>
        </w:rPr>
        <w:fldChar w:fldCharType="end"/>
      </w:r>
      <w:r w:rsidRPr="00AC7BAB">
        <w:t xml:space="preserve">. </w:t>
      </w:r>
      <w:r>
        <w:t xml:space="preserve">My results show that </w:t>
      </w:r>
      <w:r w:rsidRPr="00AC7BAB">
        <w:t xml:space="preserve">this is not necessarily true: </w:t>
      </w:r>
      <w:r w:rsidR="00EB04A9">
        <w:t xml:space="preserve">natural </w:t>
      </w:r>
      <w:r w:rsidRPr="00AC7BAB">
        <w:t xml:space="preserve">selection </w:t>
      </w:r>
      <w:r>
        <w:t xml:space="preserve">only </w:t>
      </w:r>
      <w:r w:rsidRPr="00EB04A9">
        <w:t>acts to reduce the mutation rates of individuals with above average fitness. In contrast, selection acts to increase the mutation rate of individuals with below average fitness, even in a constant environment</w:t>
      </w:r>
      <w:r>
        <w:t xml:space="preserve"> </w:t>
      </w:r>
      <w:r>
        <w:fldChar w:fldCharType="begin" w:fldLock="1"/>
      </w:r>
      <w:r w:rsidR="00A167F3">
        <w:instrText>ADDIN CSL_CITATION { "citationItems" : [ { "id" : "ITEM-1", "itemData" : { "DOI" : "10.1111/j.1558-5646.2012.01576.x", "ISSN" : "00143820",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"note" : "From Duplicate 2 ( \n\n\n\n\n\nThe evolution of stress-induced hypermutation in asexual populations.\n\n\n\n\n\n- Ram, Yoav; Hadany, Lilach )\n\n\n\n", "page" : "2315-2328", "title" : "THE EVOLUTION OF STRESS-INDUCED HYPERMUTATION IN ASEXUAL POPULATIONS", "type" : "article-journal", "volume" : "66" }, "uris" : [ "http://www.mendeley.com/documents/?uuid=cb9edf41-cb11-4c99-a60e-b7b35528a92c" ] } ], "mendeley" : { "formattedCitation" : "(Ram and Hadany 2012)", "plainTextFormattedCitation" : "(Ram and Hadany 2012)", "previouslyFormattedCitation" : "(Ram and Hadany 2012)" }, "properties" : { "noteIndex" : 0 }, "schema" : "https://github.com/citation-style-language/schema/raw/master/csl-citation.json" }</w:instrText>
      </w:r>
      <w:r>
        <w:fldChar w:fldCharType="separate"/>
      </w:r>
      <w:r w:rsidRPr="00AC7BAB">
        <w:rPr>
          <w:noProof/>
        </w:rPr>
        <w:t>(Ram and Hadany 2012)</w:t>
      </w:r>
      <w:r>
        <w:fldChar w:fldCharType="end"/>
      </w:r>
      <w:r>
        <w:t>.</w:t>
      </w:r>
    </w:p>
    <w:p w:rsidR="001B0743" w:rsidRDefault="00AB35D0" w:rsidP="00EB04A9">
      <w:pPr>
        <w:jc w:val="left"/>
      </w:pPr>
      <w:r>
        <w:t xml:space="preserve">Several non-adaptive hypotheses exist for the evolution of stress-induced mutagenesis. </w:t>
      </w:r>
      <w:r w:rsidR="001B0743">
        <w:t xml:space="preserve">It has been suggested that decreasing the mutation rate carries a cost, called </w:t>
      </w:r>
      <w:r w:rsidR="001B0743">
        <w:rPr>
          <w:i/>
          <w:iCs/>
        </w:rPr>
        <w:t>the cost of DNA replication fidelity</w:t>
      </w:r>
      <w:r w:rsidR="001B0743">
        <w:t xml:space="preserve">. Such a cost may arise from extra energy, time, and resources required for operating the </w:t>
      </w:r>
      <w:r w:rsidR="00EB04A9">
        <w:t xml:space="preserve">DNA replication proofing and </w:t>
      </w:r>
      <w:r w:rsidR="001B0743">
        <w:t xml:space="preserve">error correction </w:t>
      </w:r>
      <w:r w:rsidR="00EB04A9">
        <w:t>systems</w:t>
      </w:r>
      <w:r w:rsidR="001B0743">
        <w:t xml:space="preserve"> </w:t>
      </w:r>
      <w:r w:rsidR="001B0743">
        <w:fldChar w:fldCharType="begin" w:fldLock="1"/>
      </w:r>
      <w:r w:rsidR="001B0743">
        <w:instrText>ADDIN CSL_CITATION { "citationItems" : [ { "id" : "ITEM-1", "itemData" : { "DOI" : "10.1002/1521-1878(200012)22:12&lt;1057::AID-BIES3&gt;3.0.CO;2-W", "ISSN" : "0265-9247", "PMID" : "11084621", "abstract" : "Natural selection can adjust the rate of mutation in a population by acting on allelic variation affecting processes of DNA replication and repair. Because mutation is the ultimate source of the genetic variation required for adaptation, it can be appealing to suppose that the genomic mutation rate is adjusted to a level that best promotes adaptation. Most mutations with phenotypic effects are harmful, however, and thus there is relentless selection within populations for lower genomic mutation rates. Selection on beneficial mutations can counter this effect by favoring alleles that raise the mutation rate, but the effect of beneficial mutations on the genomic mutation rate is extremely sensitive to recombination and is unlikely to be important in sexual populations. In contrast, high genomic mutation rates can evolve in asexual populations under the influence of beneficial mutations, but this phenomenon is probably of limited adaptive significance and represents, at best, a temporary reprieve from the continual selection pressure to reduce mutation. The physiological cost of reducing mutation below the low level observed in most populations may be the most important factor in setting the genomic mutation rate in sexual and asexual systems, regardless of the benefits of mutation in producing new adaptive variation. Maintenance of mutation rates higher than the minimum set by this \"cost of fidelity\" is likely only under special circumstances.", "author" : [ { "dropping-particle" : "", "family" : "Sniegowski", "given" : "Paul D.", "non-dropping-particle" : "", "parse-names" : false, "suffix" : "" }, { "dropping-particle" : "", "family" : "Gerrish", "given" : "Philip J.", "non-dropping-particle" : "", "parse-names" : false, "suffix" : "" }, { "dropping-particle" : "", "family" : "Johnson", "given" : "Toby", "non-dropping-particle" : "", "parse-names" : false, "suffix" : "" }, { "dropping-particle" : "", "family" : "Shaver", "given" : "Aaron", "non-dropping-particle" : "", "parse-names" : false, "suffix" : "" } ], "container-title" : "BioEssays : news and reviews in molecular, cellular and developmental biology", "id" : "ITEM-1", "issue" : "12", "issued" : { "date-parts" : [ [ "2000", "12" ] ] }, "page" : "1057-66", "title" : "The evolution of mutation rates: separating causes from consequences.", "type" : "article-journal", "volume" : "22" }, "uris" : [ "http://www.mendeley.com/documents/?uuid=877707e3-471f-4ead-a70f-87241ec5037e" ] }, { "id" : "ITEM-2",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"ITEM-2",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"(Sniegowski et al. 2000; Johnson 1999)", "plainTextFormattedCitation" : "(Sniegowski et al. 2000; Johnson 1999)", "previouslyFormattedCitation" : "(Sniegowski et al. 2000; Johnson 1999)" }, "properties" : { "noteIndex" : 0 }, "schema" : "https://github.com/citation-style-language/schema/raw/master/csl-citation.json" }</w:instrText>
      </w:r>
      <w:r w:rsidR="001B0743">
        <w:fldChar w:fldCharType="separate"/>
      </w:r>
      <w:r w:rsidR="001B0743" w:rsidRPr="001B0743">
        <w:rPr>
          <w:noProof/>
        </w:rPr>
        <w:t>(Sniegowski et al. 2000; Johnson 1999)</w:t>
      </w:r>
      <w:r w:rsidR="001B0743">
        <w:fldChar w:fldCharType="end"/>
      </w:r>
      <w:r w:rsidR="001B0743">
        <w:t>.</w:t>
      </w:r>
      <w:r>
        <w:t xml:space="preserve"> Increasing the mutation rate during stress can therefore directly increase the fitness of the individual, regardless of beneficial mutations and adaptation.</w:t>
      </w:r>
      <w:r w:rsidR="001B0743">
        <w:t xml:space="preserve"> My models do not include a direct cost </w:t>
      </w:r>
      <w:r w:rsidR="00EB04A9">
        <w:t xml:space="preserve">or benefit </w:t>
      </w:r>
      <w:r w:rsidR="001B0743">
        <w:t xml:space="preserve">for increasing or decreasing the mutation rate. </w:t>
      </w:r>
      <w:r w:rsidR="00EB04A9">
        <w:t>Although</w:t>
      </w:r>
      <w:r w:rsidR="001B0743" w:rsidRPr="00870CEB">
        <w:t xml:space="preserve"> </w:t>
      </w:r>
      <w:r w:rsidR="00EB04A9">
        <w:t>the</w:t>
      </w:r>
      <w:r w:rsidR="001B0743" w:rsidRPr="00870CEB">
        <w:t xml:space="preserve"> </w:t>
      </w:r>
      <w:r w:rsidR="001B0743" w:rsidRPr="00EB04A9">
        <w:rPr>
          <w:i/>
          <w:iCs/>
        </w:rPr>
        <w:t>cost of fidelity</w:t>
      </w:r>
      <w:r w:rsidR="001B0743" w:rsidRPr="00870CEB">
        <w:t xml:space="preserve"> might increase the advantage of stress-induced mutator</w:t>
      </w:r>
      <w:r w:rsidR="00EB04A9">
        <w:t xml:space="preserve"> allele</w:t>
      </w:r>
      <w:r w:rsidR="001B0743" w:rsidRPr="00870CEB">
        <w:t>s over non-mutator</w:t>
      </w:r>
      <w:r w:rsidR="00EB04A9">
        <w:t xml:space="preserve"> allele</w:t>
      </w:r>
      <w:r w:rsidR="001B0743" w:rsidRPr="00870CEB">
        <w:t>s, it might</w:t>
      </w:r>
      <w:r w:rsidR="001B0743">
        <w:t xml:space="preserve"> also increase the success of constitutive mutator</w:t>
      </w:r>
      <w:r w:rsidR="00EB04A9">
        <w:t xml:space="preserve"> allele</w:t>
      </w:r>
      <w:r w:rsidR="001B0743">
        <w:t xml:space="preserve">s in competitions, as </w:t>
      </w:r>
      <w:r w:rsidR="00EB04A9">
        <w:t xml:space="preserve">these alleles </w:t>
      </w:r>
      <w:r w:rsidR="001B0743" w:rsidRPr="0092057E">
        <w:t xml:space="preserve">will constitutively benefit from not paying the </w:t>
      </w:r>
      <w:r w:rsidR="001B0743" w:rsidRPr="00EB04A9">
        <w:rPr>
          <w:i/>
          <w:iCs/>
        </w:rPr>
        <w:t>cost of fidelity</w:t>
      </w:r>
      <w:r w:rsidR="001B0743">
        <w:t xml:space="preserve">. </w:t>
      </w:r>
      <w:r w:rsidR="001B0743" w:rsidRPr="001B0743">
        <w:t xml:space="preserve">However, recent empirical studies suggest that the </w:t>
      </w:r>
      <w:r w:rsidR="001B0743" w:rsidRPr="00EB04A9">
        <w:rPr>
          <w:i/>
          <w:iCs/>
        </w:rPr>
        <w:t>cost of fidelity</w:t>
      </w:r>
      <w:r w:rsidR="001B0743" w:rsidRPr="001B0743">
        <w:t xml:space="preserve"> does not play an important role in the evolution of constitutive mutator</w:t>
      </w:r>
      <w:r w:rsidR="00EB04A9">
        <w:t xml:space="preserve"> allele</w:t>
      </w:r>
      <w:r w:rsidR="001B0743" w:rsidRPr="001B0743">
        <w:t>s</w:t>
      </w:r>
      <w:r w:rsidR="001B0743">
        <w:t xml:space="preserve"> in bacteria </w:t>
      </w:r>
      <w:r w:rsidR="001B0743">
        <w:fldChar w:fldCharType="begin" w:fldLock="1"/>
      </w:r>
      <w:r w:rsidR="00A167F3">
        <w:instrText>ADDIN CSL_CITATION { "citationItems" : [ { "id" : "ITEM-1", "itemData" : { "DOI" : "10.1126/science.1056421", "ISSN" : "0036-8075", "PMID" : "11283373", "abstract" : "We have shown that bacterial mutation rates change during the experimental colonization of the mouse gut. A high mutation rate was initially beneficial because it allowed faster adaptation, but this benefit disappeared once adaptation was achieved. Mutator bacteria accumulated mutations that, although neutral in the mouse gut, are often deleterious in secondary environments. Consistently, the competitiveness of mutator bacteria is reduced during transmission to and re-colonization of similar hosts. The short-term advantages and long-term disadvantages of mutator bacteria could account for their frequency in nature.", "author" : [ { "dropping-particle" : "", "family" : "Giraud", "given" : "Antoine", "non-dropping-particle" : "", "parse-names" : false, "suffix" : "" }, { "dropping-particle" : "", "family" : "Matic", "given" : "Ivan", "non-dropping-particle" : "", "parse-names" : false, "suffix" : "" }, { "dropping-particle" : "", "family" : "Tenaillon", "given" : "Olivier", "non-dropping-particle" : "", "parse-names" : false, "suffix" : "" }, { "dropping-particle" : "", "family" : "Clara", "given" : "Antonio", "non-dropping-particle" : "", "parse-names" : false, "suffix" : "" }, { "dropping-particle" : "", "family" : "Radman", "given" : "Miroslav", "non-dropping-particle" : "", "parse-names" : false, "suffix" : "" }, { "dropping-particle" : "", "family" : "Fons", "given" : "Michel", "non-dropping-particle" : "", "parse-names" : false, "suffix" : "" }, { "dropping-particle" : "", "family" : "Taddei", "given" : "Fran\u00e7ois", "non-dropping-particle" : "", "parse-names" : false, "suffix" : "" } ], "container-title" : "Science", "id" : "ITEM-1", "issue" : "5513", "issued" : { "date-parts" : [ [ "2001", "3", "30" ] ] }, "note" : "&amp;quot;The mouse model showed that the advan-tage of mutator bacteria when colonizing new host is due to their capacity to generate adap- tive mutations rapidly, allowing them to ex- ploit the ecosystem resources more quickly than wild-type bacteria. This advantage is reduced to little or nothing once adaptation is achieved. Moreover, if the mutation rate is not reduced [as observed in some subpopula- tions (Fig. 1A)], it leads progressively to loss of functions that are dispensable in the cur- rent environment but compromise the long- term survival of mutator clones.&amp;quot;", "page" : "2606-8", "title" : "Costs and benefits of high mutation rates: adaptive evolution of bacteria in the mouse gut.", "type" : "article-journal", "volume" : "291" }, "uris" : [ "http://www.mendeley.com/documents/?uuid=93511e5a-86f9-4974-b663-4701201a2328"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"id" : "ITEM-3", "itemData" : { "DOI" : "10.1098/rsbl.2010.1036", "ISSN" : "1744-957X", "PMID" : "21227974", "abstract" : "Experimental studies have shown that a mutator allele can readily hitchhike to fixation with beneficial mutations in an asexual population having a low, wild-type mutation rate. Here, we show that a genotype bearing two mutator alleles can supplant a population already fixed for one mutator allele. Our results provide experimental support for recent theory predicting that mutator alleles will tend to accumulate in asexual populations by hitchhiking with beneficial mutations, causing an ever-higher genomic mutation rate.", "author" : [ { "dropping-particle" : "", "family" : "Gentile", "given" : "Christopher F", "non-dropping-particle" : "", "parse-names" : false, "suffix" : "" }, { "dropping-particle" : "", "family" : "Yu", "given" : "Szi-Chieh", "non-dropping-particle" : "", "parse-names" : false, "suffix" : "" }, { "dropping-particle" : "", "family" : "Serrano", "given" : "Sebastian Akle", "non-dropping-particle" : "", "parse-names" : false, "suffix" : "" }, { "dropping-particle" : "", "family" : "Gerrish", "given" : "Philip J.", "non-dropping-particle" : "", "parse-names" : false, "suffix" : "" }, { "dropping-particle" : "", "family" : "Sniegowski", "given" : "Paul D.", "non-dropping-particle" : "", "parse-names" : false, "suffix" : "" } ], "container-title" : "Biology letters", "id" : "ITEM-3", "issue" : "3", "issued" : { "date-parts" : [ [ "2011", "6", "23" ] ] }, "page" : "422-4", "title" : "Competition between high- and higher-mutating strains of &lt;i&gt;Escherichia coli&lt;/i&gt;.", "type" : "article-journal", "volume" : "7" }, "uris" : [ "http://www.mendeley.com/documents/?uuid=16dc79b8-8358-4a45-b9e2-203be1d10072" ] }, { "id" : "ITEM-4", "itemData" : { "DOI" : "10.1073/pnas.1104681108", "ISSN" : "1091-6490", "PMID" : "21808005", "abstract" : "Basic ideas about the constancy and randomness of mutagenesis that drives evolution were challenged by the discovery of mutation pathways activated by stress responses. These pathways could promote evolution specifically when cells are maladapted to their environment (i.e., are stressed). However, the clearest example-a general stress-response-controlled switch to error-prone DNA break (double-strand break, DSB) repair-was suggested to be peculiar to an Escherichia coli F' conjugative plasmid, not generally significant, and to occur by an alternative stress-independent mechanism. Moreover, mechanisms of spontaneous mutation in E. coli remain obscure. First, we demonstrate that this same mechanism occurs in chromosomes of starving F(-) E. coli. I-SceI endonuclease-induced chromosomal DSBs increase mutation 50-fold, dependent upon general/starvation- and DNA-damage-stress responses, DinB error-prone DNA polymerase, and DSB-repair proteins. Second, DSB repair is also mutagenic if the RpoS general-stress-response activator is expressed in unstressed cells, illustrating a stress-response-controlled switch to mutagenic repair. Third, DSB survival is not improved by RpoS or DinB, indicating that mutagenesis is not an inescapable byproduct of repair. Importantly, fourth, fully half of spontaneous frame-shift and base-substitution mutation during starvation also requires the same stress-response, DSB-repair, and DinB proteins. These data indicate that DSB-repair-dependent stress-induced mutation, driven by spontaneous DNA breaks, is a pathway that cells usually use and a major source of spontaneous mutation. These data also rule out major alternative models for the mechanism. Mechanisms that couple mutagenesis to stress responses can allow cells to evolve rapidly and responsively to their environment.", "author" : [ { "dropping-particle" : "", "family" : "Shee", "given" : "Chandan", "non-dropping-particle" : "", "parse-names" : false, "suffix" : "" }, { "dropping-particle" : "", "family" : "Gibson", "given" : "Janet L.", "non-dropping-particle" : "", "parse-names" : false, "suffix" : "" }, { "dropping-particle" : "", "family" : "Darrow", "given" : "Michele C.", "non-dropping-particle" : "", "parse-names" : false, "suffix" : "" }, { "dropping-particle" : "", "family" : "Gonzalez", "given" : "Caleb", "non-dropping-particle" : "", "parse-names" : false, "suffix" : "" }, { "dropping-particle" : "", "family" : "Rosenberg", "given" : "Susan M.", "non-dropping-particle" : "", "parse-names" : false, "suffix" : "" } ], "container-title" : "Proceedings of the National Academy of Sciences", "id" : "ITEM-4", "issue" : "33", "issued" : { "date-parts" : [ [ "2011", "8", "1" ] ] }, "page" : "13659-13664", "title" : "Impact of a stress-inducible switch to mutagenic repair of DNA breaks on mutation in &lt;i&gt;Escherichia coli&lt;/i&gt;.", "type" : "article-journal", "volume" : "108" }, "uris" : [ "http://www.mendeley.com/documents/?uuid=db21f833-9b20-4e46-9118-dda5c7aae7ae" ] } ], "mendeley" : { "formattedCitation" : "(Giraud, Matic, et al. 2001; M\u00e9rino et al. 2002; Gentile et al. 2011; Shee et al. 2011)", "plainTextFormattedCitation" : "(Giraud, Matic, et al. 2001; M\u00e9rino et al. 2002; Gentile et al. 2011; Shee et al. 2011)", "previouslyFormattedCitation" : "(Giraud, Matic, et al. 2001; M\u00e9rino et al. 2002; Gentile et al. 2011; Shee et al. 2011)" }, "properties" : { "noteIndex" : 0 }, "schema" : "https://github.com/citation-style-language/schema/raw/master/csl-citation.json" }</w:instrText>
      </w:r>
      <w:r w:rsidR="001B0743">
        <w:fldChar w:fldCharType="separate"/>
      </w:r>
      <w:r w:rsidR="001B0743" w:rsidRPr="001B0743">
        <w:rPr>
          <w:noProof/>
        </w:rPr>
        <w:t>(Giraud, Matic, et al. 2001; Mérino et al. 2002; Gentile et al. 2011; Shee et al. 2011)</w:t>
      </w:r>
      <w:r w:rsidR="001B0743">
        <w:fldChar w:fldCharType="end"/>
      </w:r>
      <w:r w:rsidR="001B0743">
        <w:t xml:space="preserve">. Future studies can integrate </w:t>
      </w:r>
      <w:r w:rsidR="00EB04A9">
        <w:t>the</w:t>
      </w:r>
      <w:r w:rsidR="001B0743">
        <w:t xml:space="preserve"> </w:t>
      </w:r>
      <w:r w:rsidR="001B0743" w:rsidRPr="00EB04A9">
        <w:rPr>
          <w:i/>
          <w:iCs/>
        </w:rPr>
        <w:t>cost of fidelity</w:t>
      </w:r>
      <w:r w:rsidR="001B0743">
        <w:t xml:space="preserve"> </w:t>
      </w:r>
      <w:commentRangeStart w:id="58"/>
      <w:r w:rsidR="001B0743">
        <w:fldChar w:fldCharType="begin" w:fldLock="1"/>
      </w:r>
      <w:r w:rsidR="00B56FF9">
        <w:instrText>ADDIN CSL_CITATION { "citationItems" : [ { "id" : "ITEM-1", "itemData" : { "DOI" : "10.1098/rspb.1999.0936", "ISSN" : "0962-8452", "PMID" : "10643083", "abstract" : "A method is described for calculating the dynamics of the distribution of fitness in an infinite asexual population which is subject to unconditionally deleterious mutations with independent effects. This method is applied to the problem of calculating the frequency of a mutator subpopulation, at equilibrium between mutation and indirect selection due to association with deleterious mutations. Many mutator alleles are produced by loss-of-function mutations in polymerase or mismatch repair genes. Previous calculations have ignored the fact that this creates a flux of higher fitness individuals into the mutator subpopulation. This flux raises the mean fitness of the mutator subpopulation, and when this factor is taken into account, the frequency of the mutator may be more than an order of magnitude greater than recent theoretical work has suggested.", "author" : [ { "dropping-particle" : "", "family" : "Johnson", "given" : "Toby", "non-dropping-particle" : "", "parse-names" : false, "suffix" : "" } ], "container-title" : "Proceedings of the Royal Society B: Biological Sciences", "id" : "ITEM-1", "issue" : "1436", "issued" : { "date-parts" : [ [ "1999", "12", "7" ] ] }, "page" : "2389-97", "title" : "The approach to mutation-selection balance in an infinite asexual population, and the evolution of mutation rates.", "type" : "article-journal", "volume" : "266" }, "uris" : [ "http://www.mendeley.com/documents/?uuid=00c870e8-0395-42da-823d-bbc9c797307b" ] } ], "mendeley" : { "formattedCitation" : "(Johnson 1999)", "plainTextFormattedCitation" : "(Johnson 1999)", "previouslyFormattedCitation" : "(Johnson 1999)" }, "properties" : { "noteIndex" : 0 }, "schema" : "https://github.com/citation-style-language/schema/raw/master/csl-citation.json" }</w:instrText>
      </w:r>
      <w:r w:rsidR="001B0743">
        <w:fldChar w:fldCharType="separate"/>
      </w:r>
      <w:r w:rsidR="001B0743" w:rsidRPr="001B0743">
        <w:rPr>
          <w:noProof/>
        </w:rPr>
        <w:t>(Johnson 1999)</w:t>
      </w:r>
      <w:r w:rsidR="001B0743">
        <w:fldChar w:fldCharType="end"/>
      </w:r>
      <w:commentRangeEnd w:id="58"/>
      <w:r w:rsidR="00556F7C">
        <w:rPr>
          <w:rStyle w:val="CommentReference"/>
        </w:rPr>
        <w:commentReference w:id="58"/>
      </w:r>
      <w:r w:rsidR="001B0743">
        <w:t xml:space="preserve"> to my models to</w:t>
      </w:r>
      <w:r w:rsidR="00EB04A9">
        <w:t xml:space="preserve"> try and </w:t>
      </w:r>
      <w:r w:rsidR="001B0743">
        <w:t xml:space="preserve">find how </w:t>
      </w:r>
      <w:r w:rsidR="00EB04A9">
        <w:t xml:space="preserve">the </w:t>
      </w:r>
      <w:commentRangeStart w:id="59"/>
      <w:r w:rsidR="001B0743" w:rsidRPr="00EB04A9">
        <w:rPr>
          <w:i/>
          <w:iCs/>
        </w:rPr>
        <w:t>cost</w:t>
      </w:r>
      <w:r w:rsidR="00EB04A9" w:rsidRPr="00EB04A9">
        <w:rPr>
          <w:i/>
          <w:iCs/>
        </w:rPr>
        <w:t xml:space="preserve"> of fidelity</w:t>
      </w:r>
      <w:commentRangeEnd w:id="59"/>
      <w:r w:rsidR="00556F7C">
        <w:rPr>
          <w:rStyle w:val="CommentReference"/>
        </w:rPr>
        <w:commentReference w:id="59"/>
      </w:r>
      <w:r w:rsidR="001B0743">
        <w:t xml:space="preserve"> affects the evolutionary advantage of stress-induced mutagenesis.</w:t>
      </w:r>
    </w:p>
    <w:p w:rsidR="00B56FF9" w:rsidRDefault="00B56FF9" w:rsidP="00E93735">
      <w:pPr>
        <w:jc w:val="left"/>
      </w:pPr>
      <w:r w:rsidRPr="00BA2B02">
        <w:rPr>
          <w:lang w:bidi="hi-IN"/>
        </w:rPr>
        <w:t xml:space="preserve">Another cost might be associated with the </w:t>
      </w:r>
      <w:r w:rsidRPr="00EB04A9">
        <w:rPr>
          <w:lang w:bidi="hi-IN"/>
        </w:rPr>
        <w:t>regulation</w:t>
      </w:r>
      <w:r w:rsidRPr="00BA2B02">
        <w:rPr>
          <w:lang w:bidi="hi-IN"/>
        </w:rPr>
        <w:t xml:space="preserve"> of the mutation rate: to determine their condition, </w:t>
      </w:r>
      <w:r w:rsidR="00EB04A9">
        <w:rPr>
          <w:lang w:bidi="hi-IN"/>
        </w:rPr>
        <w:t xml:space="preserve">cells </w:t>
      </w:r>
      <w:r w:rsidRPr="00BA2B02">
        <w:rPr>
          <w:lang w:bidi="hi-IN"/>
        </w:rPr>
        <w:t xml:space="preserve">must invest in costly sensory </w:t>
      </w:r>
      <w:r w:rsidR="00EB04A9">
        <w:rPr>
          <w:lang w:bidi="hi-IN"/>
        </w:rPr>
        <w:t xml:space="preserve">and signaling </w:t>
      </w:r>
      <w:r w:rsidRPr="00BA2B02">
        <w:rPr>
          <w:lang w:bidi="hi-IN"/>
        </w:rPr>
        <w:t xml:space="preserve">mechanisms. However, such mechanisms already exist for various unrelated purposes, such as the maintenance of cell cycle and homeostasis. Therefore, </w:t>
      </w:r>
      <w:r w:rsidR="00AC7BAB">
        <w:rPr>
          <w:lang w:bidi="hi-IN"/>
        </w:rPr>
        <w:t>I</w:t>
      </w:r>
      <w:r w:rsidRPr="00BA2B02">
        <w:rPr>
          <w:lang w:bidi="hi-IN"/>
        </w:rPr>
        <w:t xml:space="preserve"> consider these mechanisms as "free"</w:t>
      </w:r>
      <w:r w:rsidR="00EB04A9">
        <w:rPr>
          <w:lang w:bidi="hi-IN"/>
        </w:rPr>
        <w:t>,</w:t>
      </w:r>
      <w:r w:rsidRPr="00BA2B02">
        <w:rPr>
          <w:lang w:bidi="hi-IN"/>
        </w:rPr>
        <w:t xml:space="preserve"> in terms of fitness costs. </w:t>
      </w:r>
      <w:r w:rsidR="00EB04A9">
        <w:rPr>
          <w:lang w:bidi="hi-IN"/>
        </w:rPr>
        <w:t>Indeed</w:t>
      </w:r>
      <w:r w:rsidRPr="00BA2B02">
        <w:rPr>
          <w:lang w:bidi="hi-IN"/>
        </w:rPr>
        <w:t xml:space="preserve">, in </w:t>
      </w:r>
      <w:r w:rsidRPr="00BA2B02">
        <w:rPr>
          <w:i/>
          <w:iCs/>
          <w:lang w:bidi="hi-IN"/>
        </w:rPr>
        <w:t>E. coli</w:t>
      </w:r>
      <w:r w:rsidRPr="00BA2B02">
        <w:rPr>
          <w:lang w:bidi="hi-IN"/>
        </w:rPr>
        <w:t xml:space="preserve"> </w:t>
      </w:r>
      <w:r>
        <w:rPr>
          <w:lang w:bidi="hi-IN"/>
        </w:rPr>
        <w:t>mutagenesis</w:t>
      </w:r>
      <w:r w:rsidRPr="00BA2B02">
        <w:rPr>
          <w:lang w:bidi="hi-IN"/>
        </w:rPr>
        <w:t xml:space="preserve"> is induced by several stress responses that serve other cellular functions </w:t>
      </w:r>
      <w:r w:rsidRPr="00BA2B02">
        <w:rPr>
          <w:lang w:bidi="hi-IN"/>
        </w:rPr>
        <w:fldChar w:fldCharType="begin" w:fldLock="1"/>
      </w:r>
      <w:r w:rsidR="00AC7BAB">
        <w:rPr>
          <w:lang w:bidi="hi-IN"/>
        </w:rPr>
        <w:instrText>ADDIN CSL_CITATION { "citationItems" : [ { "id" : "ITEM-1", "itemData" : { "DOI" : "10.1080/10409230701648494", "ISSN" : "1040-9238", "PMID" : "17917873",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"dropping-particle" : "", "family" : "Foster", "given" : "Patricia L.", "non-dropping-particle" : "", "parse-names" : false, "suffix" : "" } ], "container-title" : "Critical reviews in biochemistry and molecular biology", "id" : "ITEM-1", "issue" : "5", "issued" : { "date-parts" : [ [ "2007" ] ] }, "page" : "373-97", "title" : "Stress-induced mutagenesis in bacteria.", "type" : "article-journal", "volume" : "42" }, "uris" : [ "http://www.mendeley.com/documents/?uuid=5e19c257-4e56-43af-8e16-9f037cac92bc" ] }, { "id" : "ITEM-2", "itemData" : { "DOI" : "10.1126/science.1226683", "ISSN" : "1095-9203", "PMID" : "23224554", "abstract" : "Mechanisms of DNA repair and mutagenesis are defined on the basis of relatively few proteins acting on DNA, yet the identities and functions of all proteins required are unknown. Here, we identify the network that underlies mutagenic repair of DNA breaks in stressed Escherichia coli and define functions for much of it. Using a comprehensive screen, we identified a network of \u226593 genes that function in mutation. Most operate upstream of activation of three required stress responses (RpoS, RpoE, and SOS, key network hubs), apparently sensing stress. The results reveal how a network integrates mutagenic repair into the biology of the cell, show specific pathways of environmental sensing, demonstrate the centrality of stress responses, and imply that these responses are attractive as potential drug targets for blocking the evolution of pathogens.", "author" : [ { "dropping-particle" : "", "family" : "Mamun", "given" : "Abu Amar M.", "non-dropping-particle" : "Al", "parse-names" : false, "suffix" : "" }, { "dropping-particle" : "", "family" : "Lombardo", "given" : "Mary-Jane", "non-dropping-particle" : "", "parse-names" : false, "suffix" : "" }, { "dropping-particle" : "", "family" : "Shee", "given" : "Chandan", "non-dropping-particle" : "", "parse-names" : false, "suffix" : "" }, { "dropping-particle" : "", "family" : "Lisewski", "given" : "Andreas M.", "non-dropping-particle" : "", "parse-names" : false, "suffix" : "" }, { "dropping-particle" : "", "family" : "Gonzalez", "given" : "Caleb", "non-dropping-particle" : "", "parse-names" : false, "suffix" : "" }, { "dropping-particle" : "", "family" : "Lin", "given" : "Dongxu", "non-dropping-particle" : "", "parse-names" : false, "suffix" : "" }, { "dropping-particle" : "", "family" : "Nehring", "given" : "Ralf B.", "non-dropping-particle" : "", "parse-names" : false, "suffix" : "" }, { "dropping-particle" : "", "family" : "Saint-Ruf", "given" : "Claude", "non-dropping-particle" : "", "parse-names" : false, "suffix" : "" }, { "dropping-particle" : "", "family" : "Gibson", "given" : "Janet L.", "non-dropping-particle" : "", "parse-names" : false, "suffix" : "" }, { "dropping-particle" : "", "family" : "Frisch", "given" : "Ryan L.", "non-dropping-particle" : "", "parse-names" : false, "suffix" : "" }, { "dropping-particle" : "", "family" : "Lichtarge", "given" : "Olivier", "non-dropping-particle" : "", "parse-names" : false, "suffix" : "" }, { "dropping-particle" : "", "family" : "Hastings", "given" : "P. J.", "non-dropping-particle" : "", "parse-names" : false, "suffix" : "" }, { "dropping-particle" : "", "family" : "Rosenberg", "given" : "Susan M.", "non-dropping-particle" : "", "parse-names" : false, "suffix" : "" } ], "container-title" : "Science", "id" : "ITEM-2", "issue" : "6112", "issued" : { "date-parts" : [ [ "2012", "12", "7" ] ] }, "page" : "1344-8", "title" : "Identity and function of a large gene network underlying mutagenic repair of DNA breaks.", "type" : "article-journal", "volume" : "338" }, "uris" : [ "http://www.mendeley.com/documents/?uuid=48da3a3d-371c-4d5f-91f1-3f42baab6c32" ] } ], "mendeley" : { "formattedCitation" : "(Foster 2007; Al Mamun et al. 2012)", "plainTextFormattedCitation" : "(Foster 2007; Al Mamun et al. 2012)", "previouslyFormattedCitation" : "(Foster 2007; Al Mamun et al. 2012)" }, "properties" : { "noteIndex" : 0 }, "schema" : "https://github.com/citation-style-language/schema/raw/master/csl-citation.json" }</w:instrText>
      </w:r>
      <w:r w:rsidRPr="00BA2B02">
        <w:rPr>
          <w:lang w:bidi="hi-IN"/>
        </w:rPr>
        <w:fldChar w:fldCharType="separate"/>
      </w:r>
      <w:r w:rsidRPr="00B56FF9">
        <w:rPr>
          <w:noProof/>
          <w:lang w:bidi="hi-IN"/>
        </w:rPr>
        <w:t>(Foster 2007; Al Mamun et al. 2012)</w:t>
      </w:r>
      <w:r w:rsidRPr="00BA2B02">
        <w:rPr>
          <w:lang w:bidi="hi-IN"/>
        </w:rPr>
        <w:fldChar w:fldCharType="end"/>
      </w:r>
      <w:r>
        <w:rPr>
          <w:lang w:bidi="hi-IN"/>
        </w:rPr>
        <w:t>;</w:t>
      </w:r>
      <w:r w:rsidRPr="00BA2B02">
        <w:rPr>
          <w:lang w:bidi="hi-IN"/>
        </w:rPr>
        <w:t xml:space="preserve"> </w:t>
      </w:r>
      <w:del w:id="60" w:author="lilach" w:date="2016-01-05T14:57:00Z">
        <w:r w:rsidRPr="00BA2B02" w:rsidDel="00E93735">
          <w:rPr>
            <w:lang w:bidi="hi-IN"/>
          </w:rPr>
          <w:delText xml:space="preserve">this </w:delText>
        </w:r>
        <w:commentRangeStart w:id="61"/>
        <w:r w:rsidRPr="00BA2B02" w:rsidDel="00E93735">
          <w:rPr>
            <w:lang w:bidi="hi-IN"/>
          </w:rPr>
          <w:delText xml:space="preserve">is probably </w:delText>
        </w:r>
      </w:del>
      <w:commentRangeEnd w:id="61"/>
      <w:r w:rsidR="00E93735">
        <w:rPr>
          <w:rStyle w:val="CommentReference"/>
        </w:rPr>
        <w:commentReference w:id="61"/>
      </w:r>
      <w:del w:id="62" w:author="lilach" w:date="2016-01-05T14:57:00Z">
        <w:r w:rsidRPr="00BA2B02" w:rsidDel="00E93735">
          <w:rPr>
            <w:lang w:bidi="hi-IN"/>
          </w:rPr>
          <w:delText>the case in other organisms</w:delText>
        </w:r>
        <w:r w:rsidR="00AC7BAB" w:rsidDel="00E93735">
          <w:rPr>
            <w:lang w:bidi="hi-IN"/>
          </w:rPr>
          <w:delText>, too</w:delText>
        </w:r>
        <w:r w:rsidRPr="00BA2B02" w:rsidDel="00E93735">
          <w:rPr>
            <w:lang w:bidi="hi-IN"/>
          </w:rPr>
          <w:delText>.</w:delText>
        </w:r>
      </w:del>
    </w:p>
    <w:p w:rsidR="00AB35D0" w:rsidRDefault="00AB35D0" w:rsidP="00E93735">
      <w:pPr>
        <w:jc w:val="left"/>
      </w:pPr>
      <w:r>
        <w:t xml:space="preserve">The </w:t>
      </w:r>
      <w:r>
        <w:rPr>
          <w:i/>
          <w:iCs/>
        </w:rPr>
        <w:t xml:space="preserve">drift barrier </w:t>
      </w:r>
      <w:r w:rsidRPr="00AB35D0">
        <w:rPr>
          <w:i/>
          <w:iCs/>
        </w:rPr>
        <w:t xml:space="preserve"> hypothesis</w:t>
      </w:r>
      <w:r>
        <w:t xml:space="preserve"> </w:t>
      </w:r>
      <w:r>
        <w:fldChar w:fldCharType="begin" w:fldLock="1"/>
      </w:r>
      <w:r w:rsidR="00CD0FE7">
        <w:instrText>ADDIN CSL_CITATION { "citationItems" : [ { "id" : "ITEM-1", "itemData" : { "DOI" : "10.1073/pnas.1216223109", "ISSN" : "1091-6490", "PMID" : "23077252", "abstract" : "Mutation dictates the tempo and mode of evolution, and like all traits, the mutation rate is subject to evolutionary modification. Here, we report refined estimates of the mutation rate for a prokaryote with an exceptionally small genome and for a unicellular eukaryote with a large genome. Combined with prior results, these estimates provide the basis for a potentially unifying explanation for the wide range in mutation rates that exists among organisms. Natural selection appears to reduce the mutation rate of a species to a level that scales negatively with both the effective population size (N(e)), which imposes a drift barrier to the evolution of molecular refinements, and the genomic content of coding DNA, which is proportional to the target size for deleterious mutations. As a consequence of an expansion in genome size, some microbial eukaryotes with large N(e) appear to have evolved mutation rates that are lower than those known to occur in prokaryotes, but multicellular eukaryotes have experienced elevations in the genome-wide deleterious mutation rate because of substantial reductions in N(e).", "author" : [ { "dropping-particle" : "", "family" : "Sung", "given" : "Way", "non-dropping-particle" : "", "parse-names" : false, "suffix" : "" }, { "dropping-particle" : "", "family" : "Ackerman", "given" : "Matthew S.", "non-dropping-particle" : "", "parse-names" : false, "suffix" : "" }, { "dropping-particle" : "", "family" : "Miller", "given" : "Samuel F.", "non-dropping-particle" : "", "parse-names" : false, "suffix" : "" }, { "dropping-particle" : "", "family" : "Doak", "given" : "Thomas G.", "non-dropping-particle" : "", "parse-names" : false, "suffix" : "" }, { "dropping-particle" : "", "family" : "Lynch", "given" : "Michael", "non-dropping-particle" : "", "parse-names" : false, "suffix" : "" } ], "container-title" : "Proceedings of the National Academy of Sciences of the United States of America", "id" : "ITEM-1", "issue" : "45", "issued" : { "date-parts" : [ [ "2012", "11", "6" ] ] }, "page" : "18488-92", "title" : "Drift-barrier hypothesis and mutation-rate evolution.", "type" : "article-journal", "volume" : "109" }, "uris" : [ "http://www.mendeley.com/documents/?uuid=83789a38-b254-4f4a-b3eb-71f6ac0dbb25" ] } ], "mendeley" : { "formattedCitation" : "(Sung et al. 2012)", "plainTextFormattedCitation" : "(Sung et al. 2012)", "previouslyFormattedCitation" : "(Sung et al. 2012)" }, "properties" : { "noteIndex" : 0 }, "schema" : "https://github.com/citation-style-language/schema/raw/master/csl-citation.json" }</w:instrText>
      </w:r>
      <w:r>
        <w:fldChar w:fldCharType="separate"/>
      </w:r>
      <w:r w:rsidRPr="00AB35D0">
        <w:rPr>
          <w:noProof/>
        </w:rPr>
        <w:t>(Sung et al. 2012)</w:t>
      </w:r>
      <w:r>
        <w:fldChar w:fldCharType="end"/>
      </w:r>
      <w:r>
        <w:t xml:space="preserve"> offers another explanation for the origin of stress-induced mutagenesis</w:t>
      </w:r>
      <w:commentRangeStart w:id="63"/>
      <w:r>
        <w:t xml:space="preserve">: </w:t>
      </w:r>
      <w:r w:rsidR="005E24C3">
        <w:t xml:space="preserve">enzymes involved in DNA replication and proofing </w:t>
      </w:r>
      <w:r w:rsidR="00EB04A9">
        <w:t xml:space="preserve">induced during stress </w:t>
      </w:r>
      <w:r w:rsidR="00E93735">
        <w:t xml:space="preserve"> </w:t>
      </w:r>
      <w:r w:rsidR="00EB04A9">
        <w:t>did no</w:t>
      </w:r>
      <w:r>
        <w:t>t bec</w:t>
      </w:r>
      <w:r w:rsidR="00EB04A9">
        <w:t>o</w:t>
      </w:r>
      <w:r>
        <w:t xml:space="preserve">me error-prone because </w:t>
      </w:r>
      <w:r w:rsidR="00EB04A9">
        <w:t xml:space="preserve">natural </w:t>
      </w:r>
      <w:r>
        <w:t xml:space="preserve">selection favored the beneficial mutations generated during stress, but rather because </w:t>
      </w:r>
      <w:r w:rsidR="005E24C3">
        <w:t xml:space="preserve">they were </w:t>
      </w:r>
      <w:r>
        <w:t xml:space="preserve">only rarely expressed and therefore experienced less </w:t>
      </w:r>
      <w:r w:rsidR="00EB04A9">
        <w:t xml:space="preserve">natural </w:t>
      </w:r>
      <w:r>
        <w:t>selection</w:t>
      </w:r>
      <w:r w:rsidR="00EB04A9">
        <w:t xml:space="preserve"> on </w:t>
      </w:r>
      <w:r w:rsidR="005E24C3">
        <w:t xml:space="preserve">their </w:t>
      </w:r>
      <w:r w:rsidR="00EB04A9">
        <w:t>normal function</w:t>
      </w:r>
      <w:commentRangeEnd w:id="63"/>
      <w:r w:rsidR="00E93735">
        <w:rPr>
          <w:rStyle w:val="CommentReference"/>
        </w:rPr>
        <w:commentReference w:id="63"/>
      </w:r>
      <w:r w:rsidR="00EB04A9">
        <w:t xml:space="preserve">: </w:t>
      </w:r>
      <w:r w:rsidR="005E24C3">
        <w:t xml:space="preserve">maintaining high fidelity </w:t>
      </w:r>
      <w:r w:rsidR="005E24C3">
        <w:lastRenderedPageBreak/>
        <w:t>during DNA replication</w:t>
      </w:r>
      <w:r>
        <w:t xml:space="preserve">. This reduced selection allowed deleterious mutations to accumulate in the genes </w:t>
      </w:r>
      <w:r w:rsidR="005E24C3">
        <w:t>en</w:t>
      </w:r>
      <w:r>
        <w:t xml:space="preserve">coding </w:t>
      </w:r>
      <w:r w:rsidR="005E24C3">
        <w:t>these enzymes (</w:t>
      </w:r>
      <w:r w:rsidR="005E24C3">
        <w:rPr>
          <w:i/>
          <w:iCs/>
        </w:rPr>
        <w:t>e.g.</w:t>
      </w:r>
      <w:r w:rsidR="005E24C3">
        <w:t>, DNA polymerases)</w:t>
      </w:r>
      <w:r>
        <w:t xml:space="preserve">, making them error-prone. Future research could test this hypothesis by estimating the effective population size and </w:t>
      </w:r>
      <w:r w:rsidR="00E93735">
        <w:t xml:space="preserve">the </w:t>
      </w:r>
      <w:r>
        <w:t xml:space="preserve">frequency of stress that allow stress-induced mutagenesis to evolve without generation of beneficial </w:t>
      </w:r>
      <w:r w:rsidR="005E24C3">
        <w:t>mutations</w:t>
      </w:r>
      <w:r>
        <w:t>.</w:t>
      </w:r>
    </w:p>
    <w:p w:rsidR="001B0743" w:rsidRDefault="0051757E" w:rsidP="005E24C3">
      <w:pPr>
        <w:jc w:val="left"/>
      </w:pPr>
      <w:r>
        <w:t>My models assume that individuals have perfect information regarding their condition or fitness, so that the mutagenesis response is only induced in mal-adapted or stressed individuals. However, it is more reasonable to assume that such information is only an estimate and that sometimes fit individuals induce mutagenesis, and stressed individuals fail to do so, by mistake. In such cases, an error correction mechanism, based on the popula</w:t>
      </w:r>
      <w:r w:rsidR="005E24C3">
        <w:t>tion mean fitness or the parent</w:t>
      </w:r>
      <w:r>
        <w:t xml:space="preserve"> fitness, can be used to mitigate errors in fitness </w:t>
      </w:r>
      <w:commentRangeStart w:id="64"/>
      <w:r>
        <w:t>estimation</w:t>
      </w:r>
      <w:commentRangeEnd w:id="64"/>
      <w:r w:rsidR="00E93735">
        <w:rPr>
          <w:rStyle w:val="CommentReference"/>
        </w:rPr>
        <w:commentReference w:id="64"/>
      </w:r>
      <w:r>
        <w:t>.</w:t>
      </w:r>
    </w:p>
    <w:p w:rsidR="005E24C3" w:rsidRDefault="005E24C3" w:rsidP="005E24C3">
      <w:pPr>
        <w:pStyle w:val="Heading2"/>
      </w:pPr>
      <w:r>
        <w:t>Conclusions</w:t>
      </w:r>
    </w:p>
    <w:p w:rsidR="00F00057" w:rsidRDefault="00CD0FE7" w:rsidP="00E93735">
      <w:pPr>
        <w:jc w:val="left"/>
      </w:pPr>
      <w:r>
        <w:t xml:space="preserve">Mutation is a fundamental evolutionary force and therefore affects diverse areas in biology. </w:t>
      </w:r>
      <w:commentRangeStart w:id="65"/>
      <w:r>
        <w:t>Pathog</w:t>
      </w:r>
      <w:commentRangeEnd w:id="65"/>
      <w:r w:rsidR="00E93735">
        <w:rPr>
          <w:rStyle w:val="CommentReference"/>
        </w:rPr>
        <w:commentReference w:id="65"/>
      </w:r>
      <w:proofErr w:type="gramStart"/>
      <w:r>
        <w:t>ens</w:t>
      </w:r>
      <w:proofErr w:type="gramEnd"/>
      <w:r>
        <w:t xml:space="preserve"> experience stress during drug treatment and when interacting with host immune systems. Neglecting the effect of these stresses on pathogen mutation rate</w:t>
      </w:r>
      <w:r w:rsidR="005E24C3">
        <w:t>s</w:t>
      </w:r>
      <w:r>
        <w:t xml:space="preserve"> can lead to incorrect conclusions on the ability of the pathogen</w:t>
      </w:r>
      <w:r w:rsidR="005E24C3">
        <w:t>s</w:t>
      </w:r>
      <w:r>
        <w:t xml:space="preserve"> to </w:t>
      </w:r>
      <w:r w:rsidR="00F00057">
        <w:t xml:space="preserve">evolve virulence </w:t>
      </w:r>
      <w:r w:rsidR="00F00057">
        <w:fldChar w:fldCharType="begin" w:fldLock="1"/>
      </w:r>
      <w:r w:rsidR="00F00057">
        <w:instrText>ADDIN CSL_CITATION { "citationItems" : [ { "id" : "ITEM-1", "itemData" : { "DOI" : "10.1126/science.288.5469.1251", "ISSN" : "00368075", "abstract" : "The lungs of cystic fibrosis (CF) patients are chronically infected for years by one or a few lineages of Pseudomonas aeruginosa. These bacterial populations adapt to the highly compartmentalized and anatomically deteriorating lung environment of CF patients, as well as to the challenges of the immune defenses and antibiotic therapy. These selective conditions are precisely those that recent theoretical studies predict for the evolution of mechanisms that aug- ment the rate of variation. Determination of spontaneous mutation rates in 128 P. aeruginosa isolates from 30 CF patients revealed that 36% of the patients were colonized by a hypermutable (mutator) strain that persisted for years in most patients. Mutator strains were not found in 75 non-CF patients acutely infected with P. aeruginosa. This investigation also reveals a link between high mutation rates in vivo and the evolution of antibiotic resistance.", "author" : [ { "dropping-particle" : "", "family" : "Oliver", "given" : "Antonio", "non-dropping-particle" : "", "parse-names" : false, "suffix" : "" }, { "dropping-particle" : "", "family" : "Cant\u00f3n", "given" : "Rafael", "non-dropping-particle" : "", "parse-names" : false, "suffix" : "" }, { "dropping-particle" : "", "family" : "Campo", "given" : "Pilar", "non-dropping-particle" : "", "parse-names" : false, "suffix" : "" }, { "dropping-particle" : "", "family" : "Baquero", "given" : "Fernando", "non-dropping-particle" : "", "parse-names" : false, "suffix" : "" }, { "dropping-particle" : "", "family" : "Blazquez", "given" : "Jesus", "non-dropping-particle" : "", "parse-names" : false, "suffix" : "" } ], "container-title" : "Science", "id" : "ITEM-1", "issue" : "5469", "issued" : { "date-parts" : [ [ "2000", "5", "19" ] ] }, "page" : "1251-1253", "title" : "High Frequency of Hypermutable &lt;i&gt;Pseudomonas aeruginosa&lt;/i&gt; in Cystic Fibrosis Lung Infection", "type" : "article-journal", "volume" : "288" }, "uris" : [ "http://www.mendeley.com/documents/?uuid=91cd049a-ddaa-4e60-8e61-bdd989b781a8" ] }, { "id" : "ITEM-2", "itemData" : { "ISSN" : "0950-382X", "PMID" : "11994166", "abstract" : "The integrity of the genetic material of bacteria is guaranteed by a set of distinct repair mechanisms. The participation of these repair systems in bacterial pathogenicity has been addressed only recently. Here, we study for the first time the participation in virulence of the MutSL mismatch repair system of Listeria monocytogenes. The mutS and mutL genes, which are contiguous in the L. monocytogenes chromosome, were identified after in silico analysis. The deduced MutS shares 62% identity with MutS of Bacillus subtilis and 50% identity with HexA, its homologue in Streptococcus pneumoniae; MutL shares 59% identity with MutL of B. subtilis and 47% identity with HexB of S. pneumoniae. Functional analysis of the mutSL locus was studied by constructing a double knock-out mutant. We showed that the deletion DeltamutSL induces: (i) a 100- to 1000-fold increase in the spontaneous mutation rate; and (ii) a 10- to 15-fold increase in the frequency of transduction, thus demonstrating the role of mutSL of L. monocytogenes in both mismatch repair and homologous recombination. We found that the deletion DeltamutSL moderately affected bacterial virulence, with a 1-log increase in the lethal dose 50% (LD50) in the mouse. Strikingly, repeated passages of the mutant strain in mice reduced virulence further. Competition assays between wild-type and mutant strains showed that the deletion DeltamutSL reduced the capacity of L. monocytogenes to survive and multiply in mice. These results thus demonstrate that, for the intracellular pathogen L. monocytogenes, a hypermutator phenotype is more deleterious than profitable to its virulence.", "author" : [ { "dropping-particle" : "", "family" : "M\u00e9rino", "given" : "Delphine", "non-dropping-particle" : "", "parse-names" : false, "suffix" : "" }, { "dropping-particle" : "", "family" : "R\u00e9glier-Poupet", "given" : "H\u00e9l\u00e8ne", "non-dropping-particle" : "", "parse-names" : false, "suffix" : "" }, { "dropping-particle" : "", "family" : "Berche", "given" : "Patrick", "non-dropping-particle" : "", "parse-names" : false, "suffix" : "" }, { "dropping-particle" : "", "family" : "Charbit", "given" : "Alain", "non-dropping-particle" : "", "parse-names" : false, "suffix" : "" } ], "container-title" : "Molecular microbiology", "id" : "ITEM-2", "issue" : "3", "issued" : { "date-parts" : [ [ "2002", "5" ] ] }, "page" : "877-87", "title" : "A hypermutator phenotype attenuates the virulence of Listeria monocytogenes in a mouse model.", "type" : "article-journal", "volume" : "44" }, "uris" : [ "http://www.mendeley.com/documents/?uuid=97c42d1d-20f9-4a5f-a317-d01e2299140f" ] } ], "mendeley" : { "formattedCitation" : "(Oliver et al. 2000; M\u00e9rino et al. 2002)", "plainTextFormattedCitation" : "(Oliver et al. 2000; M\u00e9rino et al. 2002)", "previouslyFormattedCitation" : "(Oliver et al. 2000; M\u00e9rino et al. 2002)" }, "properties" : { "noteIndex" : 0 }, "schema" : "https://github.com/citation-style-language/schema/raw/master/csl-citation.json" }</w:instrText>
      </w:r>
      <w:r w:rsidR="00F00057">
        <w:fldChar w:fldCharType="separate"/>
      </w:r>
      <w:r w:rsidR="00F00057" w:rsidRPr="00F00057">
        <w:rPr>
          <w:noProof/>
        </w:rPr>
        <w:t>(Oliver et al. 2000; Mérino et al. 2002)</w:t>
      </w:r>
      <w:r w:rsidR="00F00057">
        <w:fldChar w:fldCharType="end"/>
      </w:r>
      <w:r w:rsidR="00F00057">
        <w:t xml:space="preserve"> and drug resistance:</w:t>
      </w:r>
      <w:r>
        <w:t xml:space="preserve"> </w:t>
      </w:r>
      <w:proofErr w:type="spellStart"/>
      <w:r>
        <w:t>Obolski</w:t>
      </w:r>
      <w:proofErr w:type="spellEnd"/>
      <w:r>
        <w:t xml:space="preserve"> and Hadany</w:t>
      </w:r>
      <w:r w:rsidR="005E24C3">
        <w:t xml:space="preserve"> </w:t>
      </w:r>
      <w:r w:rsidR="005E24C3">
        <w:fldChar w:fldCharType="begin" w:fldLock="1"/>
      </w:r>
      <w:r w:rsidR="005E24C3">
        <w:instrText>ADDIN CSL_CITATION { "citationItems" : [ { "id" : "ITEM-1", "itemData" : { "DOI" : "10.1186/1741-7015-10-89", "ISSN" : "1741-7015", "PMID" : "22889082", "abstract" : "BACKGROUND: Antibiotic resistance in bacterial infections is a growing threat to public health. Recent evidence shows that when exposed to stressful conditions, some bacteria perform higher rates of horizontal gene transfer and mutation, and thus acquire antibiotic resistance more rapidly.\n\nMETHODS: We incorporate this new notion into a mathematical model for the emergence of antibiotic multi-resistance in a hospital setting.\n\nRESULTS: We show that when stress has a considerable effect on genetic variation, the emergence of antibiotic resistance is dramatically affected. A strategy in which patients receive a combination of antibiotics (combining) is expected to facilitate the emergence of multi-resistant bacteria when genetic variation is stress-induced. The preference between a strategy in which one of two effective drugs is assigned randomly to each patient (mixing), and a strategy where only one drug is administered for a specific period of time (cycling) is determined by the resistance acquisition mechanisms. We discuss several features of the mechanisms by which stress affects variation and predict the conditions for success of different antibiotic treatment strategies.\n\nCONCLUSIONS: These findings should encourage research on the mechanisms of stress-induced genetic variation and establish the importance of incorporating data about these mechanisms when considering antibiotic treatment strategies.", "author" : [ { "dropping-particle" : "", "family" : "Obolski", "given" : "Uri", "non-dropping-particle" : "", "parse-names" : false, "suffix" : "" }, { "dropping-particle" : "", "family" : "Hadany", "given" : "Lilach", "non-dropping-particle" : "", "parse-names" : false, "suffix" : "" } ], "container-title" : "BMC Medicine", "id" : "ITEM-1", "issue" : "89", "issued" : { "date-parts" : [ [ "2012", "1" ] ] }, "page" : "1-30", "title" : "Implications of stress-induced genetic variation for minimizing multidrug resistance in bacteria", "type" : "article-journal", "volume" : "10" }, "suppress-author" : 1, "uris" : [ "http://www.mendeley.com/documents/?uuid=b59ce364-a268-442e-9b59-be05dfc871df" ] } ], "mendeley" : { "formattedCitation" : "(2012)", "plainTextFormattedCitation" : "(2012)", "previouslyFormattedCitation" : "(2012)" }, "properties" : { "noteIndex" : 0 }, "schema" : "https://github.com/citation-style-language/schema/raw/master/csl-citation.json" }</w:instrText>
      </w:r>
      <w:r w:rsidR="005E24C3">
        <w:fldChar w:fldCharType="separate"/>
      </w:r>
      <w:r w:rsidR="005E24C3" w:rsidRPr="005E24C3">
        <w:rPr>
          <w:noProof/>
        </w:rPr>
        <w:t>(2012)</w:t>
      </w:r>
      <w:r w:rsidR="005E24C3">
        <w:fldChar w:fldCharType="end"/>
      </w:r>
      <w:r>
        <w:t xml:space="preserve"> demonstrated that stress-induced mutagenesis changes </w:t>
      </w:r>
      <w:r w:rsidR="00E93735">
        <w:t xml:space="preserve">the </w:t>
      </w:r>
      <w:r>
        <w:t>recommended drug administration policy in hospital departments</w:t>
      </w:r>
      <w:r w:rsidR="005E24C3">
        <w:t xml:space="preserve">, whereas </w:t>
      </w:r>
      <w:proofErr w:type="spellStart"/>
      <w:r>
        <w:t>Cirz</w:t>
      </w:r>
      <w:proofErr w:type="spellEnd"/>
      <w:r>
        <w:t xml:space="preserve"> </w:t>
      </w:r>
      <w:r w:rsidR="005E24C3">
        <w:t>an co-workers</w:t>
      </w:r>
      <w:r>
        <w:t xml:space="preserve"> </w:t>
      </w:r>
      <w:r>
        <w:fldChar w:fldCharType="begin" w:fldLock="1"/>
      </w:r>
      <w:r w:rsidR="001F2A1B">
        <w:instrText>ADDIN CSL_CITATION { "citationItems" : [ { "id" : "ITEM-1", "itemData" : { "DOI" : "10.1128/JB.01464-06", "ISSN" : "0021-9193", "PMID" : "17085555", "abstract" : "Staphylococcus aureus infections can be difficult to treat due to both multidrug resistance and the organism's remarkable ability to persist in the host. Persistence and the evolution of resistance may be related to several complex regulatory networks, such as the SOS response, which modifies transcription in response to environmental stress. To understand how S. aureus persists during antibiotic therapy and eventually emerges resistant, we characterized its global transcriptional response to ciprofloxacin. We found that ciprofloxacin induces prophage mobilization as well as significant alterations in metabolism, most notably the up-regulation of the tricarboxylic acid cycle. In addition, we found that ciprofloxacin induces the SOS response, which we show, by comparison of a wild-type strain and a non-SOS-inducible lexA mutant strain, includes the derepression of 16 genes. While the SOS response of S. aureus is much more limited than those of Escherichia coli and Bacillus subtilis, it is similar to that of Pseudomonas aeruginosa and includes RecA, LexA, several hypothetical proteins, and a likely error-prone Y family polymerase whose homologs in other bacteria are required for induced mutation. We also examined induced mutation and found that either the inability to derepress the SOS response or the lack of the LexA-regulated polymerase renders S. aureus unable to evolve antibiotic resistance in vitro in response to UV damage. The data suggest that up-regulation of the tricarboxylic acid cycle and induced mutation facilitate S. aureus persistence and evolution of resistance during antibiotic therapy.", "author" : [ { "dropping-particle" : "", "family" : "Cirz", "given" : "Ryan T.", "non-dropping-particle" : "", "parse-names" : false, "suffix" : "" }, { "dropping-particle" : "", "family" : "Jones", "given" : "Marcus B.", "non-dropping-particle" : "", "parse-names" : false, "suffix" : "" }, { "dropping-particle" : "", "family" : "Gingles", "given" : "Neill A.", "non-dropping-particle" : "", "parse-names" : false, "suffix" : "" }, { "dropping-particle" : "", "family" : "Minogue", "given" : "Timothy D.", "non-dropping-particle" : "", "parse-names" : false, "suffix" : "" }, { "dropping-particle" : "", "family" : "Jarrahi", "given" : "Behnam", "non-dropping-particle" : "", "parse-names" : false, "suffix" : "" }, { "dropping-particle" : "", "family" : "Peterson", "given" : "Scott N.", "non-dropping-particle" : "", "parse-names" : false, "suffix" : "" }, { "dropping-particle" : "", "family" : "Romesberg", "given" : "Floyd E.", "non-dropping-particle" : "", "parse-names" : false, "suffix" : "" } ], "container-title" : "Journal of bacteriology", "id" : "ITEM-1", "issue" : "2", "issued" : { "date-parts" : [ [ "2007", "1" ] ] }, "note" : "Ciprofloxacin also induces the SOS response. However, theDNArepair functions orchestrated by the SOS response are very different in S. au- reus from those in previously characterized bacteria. Interest- ingly, what is conserved in the different SOS regulons is recA, lexA, and at least one error-prone polymerase. This suggests that induced mutation is an ancient and central function of the SOS response. Although the idea remains controversial (36), induced mutation may have been selected to facilitate evolu- tion at times of environmental stress, as suggested by others", "page" : "531-9", "title" : "Complete and SOS-mediated response of Staphylococcus aureus to the antibiotic ciprofloxacin.", "type" : "article-journal", "volume" : "189" }, "suppress-author" : 1, "uris" : [ "http://www.mendeley.com/documents/?uuid=6dccbc4c-1a6b-4d91-ab16-19541729c370" ] } ], "mendeley" : { "formattedCitation" : "(2007)", "plainTextFormattedCitation" : "(2007)", "previouslyFormattedCitation" : "(2007)" }, "properties" : { "noteIndex" : 0 }, "schema" : "https://github.com/citation-style-language/schema/raw/master/csl-citation.json" }</w:instrText>
      </w:r>
      <w:r>
        <w:fldChar w:fldCharType="separate"/>
      </w:r>
      <w:r w:rsidR="005E24C3" w:rsidRPr="005E24C3">
        <w:rPr>
          <w:noProof/>
        </w:rPr>
        <w:t>(2007)</w:t>
      </w:r>
      <w:r>
        <w:fldChar w:fldCharType="end"/>
      </w:r>
      <w:r>
        <w:t xml:space="preserve"> showed that inhibiting mutagenesis reduces the ability of </w:t>
      </w:r>
      <w:r w:rsidRPr="00CD0FE7">
        <w:rPr>
          <w:i/>
          <w:iCs/>
        </w:rPr>
        <w:t>Staphylococcus aureus</w:t>
      </w:r>
      <w:r>
        <w:t xml:space="preserve"> to evolve drug resistance. </w:t>
      </w:r>
    </w:p>
    <w:p w:rsidR="00AC7BAB" w:rsidRDefault="00CD0FE7" w:rsidP="00635E56">
      <w:pPr>
        <w:jc w:val="left"/>
      </w:pPr>
      <w:r>
        <w:t>Similar effects of stress, caused by pesticides, are expected to occur in agricultural settings, allowing plant and livestock pathogens to develop resistance and virulence more rapidly than expected</w:t>
      </w:r>
      <w:r w:rsidR="00F00057">
        <w:t xml:space="preserve"> </w:t>
      </w:r>
      <w:r w:rsidR="00F00057">
        <w:fldChar w:fldCharType="begin" w:fldLock="1"/>
      </w:r>
      <w:r w:rsidR="00F00057">
        <w:instrText>ADDIN CSL_CITATION { "citationItems" : [ { "id" : "ITEM-1", "itemData" : { "DOI" : "10.1002/ps.2071", "ISSN" : "1526-4998", "PMID" : "21308950",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"dropping-particle" : "", "family" : "Gressel", "given" : "Jonathan", "non-dropping-particle" : "", "parse-names" : false, "suffix" : ""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"formattedCitation" : "(Gressel 2011)", "plainTextFormattedCitation" : "(Gressel 2011)", "previouslyFormattedCitation" : "(Gressel 2011)" }, "properties" : { "noteIndex" : 0 }, "schema" : "https://github.com/citation-style-language/schema/raw/master/csl-citation.json" }</w:instrText>
      </w:r>
      <w:r w:rsidR="00F00057">
        <w:fldChar w:fldCharType="separate"/>
      </w:r>
      <w:r w:rsidR="00F00057" w:rsidRPr="00F00057">
        <w:rPr>
          <w:noProof/>
        </w:rPr>
        <w:t>(Gressel 2011)</w:t>
      </w:r>
      <w:r w:rsidR="00F00057">
        <w:fldChar w:fldCharType="end"/>
      </w:r>
      <w:r>
        <w:t>. Likewise, microbes are commonly used in industrial applications</w:t>
      </w:r>
      <w:r w:rsidR="005E24C3">
        <w:t>,</w:t>
      </w:r>
      <w:r w:rsidR="00F00057">
        <w:t xml:space="preserve"> from cheese, yogurt, beer</w:t>
      </w:r>
      <w:r w:rsidR="005E24C3">
        <w:t>,</w:t>
      </w:r>
      <w:r w:rsidR="00F00057">
        <w:t xml:space="preserve"> and wine to antibiotics and biofuel</w:t>
      </w:r>
      <w:r w:rsidR="005E24C3">
        <w:t xml:space="preserve"> production</w:t>
      </w:r>
      <w:r w:rsidR="00F00057">
        <w:t xml:space="preserve">. However, the genetic integrity of industrial strains may be at a larger risk </w:t>
      </w:r>
      <w:r w:rsidR="00635E56">
        <w:t xml:space="preserve">than </w:t>
      </w:r>
      <w:r w:rsidR="00F00057">
        <w:t xml:space="preserve">previously thought, as in most cases microbes are </w:t>
      </w:r>
      <w:r w:rsidR="005E24C3">
        <w:t xml:space="preserve">kept </w:t>
      </w:r>
      <w:r w:rsidR="00F00057">
        <w:t xml:space="preserve">in stressful conditions </w:t>
      </w:r>
      <w:r w:rsidR="005E24C3">
        <w:t xml:space="preserve">in order </w:t>
      </w:r>
      <w:r w:rsidR="00F00057">
        <w:t xml:space="preserve">to produce the </w:t>
      </w:r>
      <w:r w:rsidR="005E24C3">
        <w:t>desired</w:t>
      </w:r>
      <w:r w:rsidR="00F00057">
        <w:t xml:space="preserve"> products </w:t>
      </w:r>
      <w:r w:rsidR="00F00057">
        <w:fldChar w:fldCharType="begin" w:fldLock="1"/>
      </w:r>
      <w:r w:rsidR="00A167F3">
        <w:instrText>ADDIN CSL_CITATION { "citationItems" : [ { "id" : "ITEM-1", "itemData" : { "DOI" : "10.1128/AEM.02595-09", "ISSN" : "1098-5336", "PMID" : "20038685", "abstract" : "Reliability of microbial (starter) strains in terms of quality, functional properties, growth performance, and robustness is essential for industrial applications. In an industrial fermentation process, the bacterium should be able to successfully withstand various adverse conditions during processing, such as acid, osmotic, temperature, and oxidative stresses. Besides the evolved defense mechanisms, stress-induced mutations participate in adaptive evolution for survival under stress conditions. However, this may lead to accumulation of mutant strains, which may be accompanied by loss of desired functional properties. Defining the effects of specific fermentation or processing conditions on the mutation frequency is an important step toward preventing loss of genome integrity and maintaining the productivity of industrial strains. Therefore, a set of Lactobacillus plantarum mutator reporter strains suitable for qualitative and quantitative analysis of low-frequency mutation events was developed. The mutation reporter system constructed was validated by using chemical mutagenesis (N-methyl-N'-nitro-N-nitrosoguanidine) and by controlled expression of endogenous candidate mutator genes (e.g., a truncated derivative of the L. plantarum hexA gene). Growth at different temperatures, under low-pH conditions, at high salt concentrations, or under starvation conditions did not have a significant effect on the mutation frequency. However, incubation with sublethal levels of hydrogen peroxide resulted in a 100-fold increase in the mutation frequency compared to the background mutation frequency. Importantly, when cells of L. plantarum were adapted to 42 degrees C prior to treatment with sublethal levels of hydrogen peroxide, there was a 10-fold increase in survival after peroxide treatment, and there was a concomitant 50-fold decrease in the mutation frequency. These results show that specific environmental conditions encountered by bacteria may significantly influence the genetic stability of strains, while protection against mutagenic conditions may be obtained by pretreatment of cultures with other, nonmutagenic stress conditions.", "author" : [ { "dropping-particle" : "", "family" : "Machielsen", "given" : "Ronnie", "non-dropping-particle" : "", "parse-names" : false, "suffix" : "" }, { "dropping-particle" : "", "family" : "Alen-Boerrigter", "given" : "Ingrid J.", "non-dropping-particle" : "van", "parse-names" : false, "suffix" : "" }, { "dropping-particle" : "", "family" : "Koole", "given" : "Lucy A.", "non-dropping-particle" : "", "parse-names" : false, "suffix" : "" }, { "dropping-particle" : "", "family" : "Bongers", "given" : "Roger S.", "non-dropping-particle" : "", "parse-names" : false, "suffix" : "" }, { "dropping-particle" : "", "family" : "Kleerebezem", "given" : "Michiel", "non-dropping-particle" : "", "parse-names" : false, "suffix" : "" }, { "dropping-particle" : "", "family" : "Hylckama Vlieg", "given" : "Johan E. T.", "non-dropping-particle" : "Van", "parse-names" : false, "suffix" : "" } ], "container-title" : "Applied and environmental microbiology", "id" : "ITEM-1", "issue" : "5", "issued" : { "date-parts" : [ [ "2010", "3" ] ] }, "note" : "From Duplicate 1 ( \n\nIndigenous and environmental modulation of frequencies of mutation in Lactobacillus plantarum.\n\n- Machielsen, Ronnie; van Alen-Boerrigter, Ingrid J.; Koole, Lucy A.; Bongers, Roger S.; Kleerebezem, Michiel; Van Hylckama Vlieg, Johan E. T. )\n\n\n\n\nFrom Duplicate 1 ( \n\n\nIndigenous and environmental modulation of frequencies of mutation in Lactobacillus plantarum.\n\n\n- Machielsen, Ronnie; van Alen-Boerrigter, Ingrid J; Koole, Lucy A; Bongers, Roger S; Kleerebezem, Michiel; Van Hylckama Vlieg, Johan E T )\n\n\n\n-cross-protection (11) not only is re- flected by survival rates but also extends to the capacity of cells to prevent or counteract DNA damage, including increases in the mutation frequency due to environmental conditions.\n-Stress-induced mutations can participate in adaptive evolu-tion for survival under stress conditions encountered in indus- trial processes, and accumulation of such mutations can con- tribute to instability of desired functional properties of the microbial strains used.\n-\n\n\n\nFrom Duplicate 2 ( \n\n\nIndigenous and environmental modulation of frequencies of mutation in Lactobacillus plantarum.\n\n\n- Machielsen, Ronnie; van Alen-Boerrigter, Ingrid J; Koole, Lucy A; Bongers, Roger S; Kleerebezem, Michiel; Van Hylckama Vlieg, Johan E T )\n\n", "page" : "1587-95", "title" : "Indigenous and environmental modulation of frequencies of mutation in Lactobacillus plantarum.", "type" : "article-journal", "volume" : "76" }, "uris" : [ "http://www.mendeley.com/documents/?uuid=5db16d6a-0796-4657-98cc-2fac93e899c4" ] } ], "mendeley" : { "formattedCitation" : "(Machielsen et al. 2010)", "plainTextFormattedCitation" : "(Machielsen et al. 2010)", "previouslyFormattedCitation" : "(Machielsen et al. 2010)" }, "properties" : { "noteIndex" : 0 }, "schema" : "https://github.com/citation-style-language/schema/raw/master/csl-citation.json" }</w:instrText>
      </w:r>
      <w:r w:rsidR="00F00057">
        <w:fldChar w:fldCharType="separate"/>
      </w:r>
      <w:r w:rsidR="00F00057" w:rsidRPr="00F00057">
        <w:rPr>
          <w:noProof/>
        </w:rPr>
        <w:t>(Machielsen et al. 2010)</w:t>
      </w:r>
      <w:r w:rsidR="00F00057">
        <w:fldChar w:fldCharType="end"/>
      </w:r>
      <w:r w:rsidR="00F00057">
        <w:t>.</w:t>
      </w:r>
    </w:p>
    <w:p w:rsidR="00F00057" w:rsidRDefault="00F00057" w:rsidP="005E24C3">
      <w:pPr>
        <w:jc w:val="left"/>
      </w:pPr>
      <w:r>
        <w:t xml:space="preserve">An important corollary to microbial evolution is the development of cancer by the clonal proliferation of cancer cells </w:t>
      </w:r>
      <w:r>
        <w:fldChar w:fldCharType="begin" w:fldLock="1"/>
      </w:r>
      <w:r>
        <w:instrText>ADDIN CSL_CITATION { "citationItems" : [ { "id" : "ITEM-1", "itemData" : { "DOI" : "10.1016/j.cub.2012.06.065", "ISSN" : "1879-0445", "PMID" : "22975007", "abstract" : "Cancer initiation, progression, and the emergence of therapeutic resistance are evolutionary phenomena of clonal somatic cell populations. Studies in microbial experimental evolution and the theoretical work inspired by such studies are yielding deep insights into the evolutionary dynamics of clonal populations, yet there has been little explicit consideration of the relevance of this rapidly growing field to cancer biology. Here, we examine how the understanding of mutation, selection, and spatial structure in clonal populations that is emerging from experimental evolution may be applicable to cancer. Along the way, we discuss some significant ways in which cancer differs from the model systems used in experimental evolution. Despite these differences, we argue that enhanced prediction and control of cancer may be possible using ideas developed in the context of experimental evolution, and we point out some prospects for future research at the interface between these traditionally separate areas.", "author" : [ { "dropping-particle" : "", "family" : "Sprouffske", "given" : "Kathleen", "non-dropping-particle" : "", "parse-names" : false, "suffix" : "" }, { "dropping-particle" : "", "family" : "Merlo", "given" : "Lauren M F", "non-dropping-particle" : "", "parse-names" : false, "suffix" : "" }, { "dropping-particle" : "", "family" : "Gerrish", "given" : "Philip J.", "non-dropping-particle" : "", "parse-names" : false, "suffix" : "" }, { "dropping-particle" : "", "family" : "Maley", "given" : "Carlo C", "non-dropping-particle" : "", "parse-names" : false, "suffix" : "" }, { "dropping-particle" : "", "family" : "Sniegowski", "given" : "Paul D.", "non-dropping-particle" : "", "parse-names" : false, "suffix" : "" } ], "container-title" : "Current Biology", "id" : "ITEM-1", "issue" : "17", "issued" : { "date-parts" : [ [ "2012", "9", "11" ] ] }, "page" : "R762-71", "title" : "Cancer in light of experimental evolution.", "type" : "article-journal", "volume" : "22" }, "uris" : [ "http://www.mendeley.com/documents/?uuid=19c73443-fea8-4fea-a19a-5fa73422ba94" ] } ], "mendeley" : { "formattedCitation" : "(Sprouffske et al. 2012)", "plainTextFormattedCitation" : "(Sprouffske et al. 2012)", "previouslyFormattedCitation" : "(Sprouffske et al. 2012)" }, "properties" : { "noteIndex" : 0 }, "schema" : "https://github.com/citation-style-language/schema/raw/master/csl-citation.json" }</w:instrText>
      </w:r>
      <w:r>
        <w:fldChar w:fldCharType="separate"/>
      </w:r>
      <w:r w:rsidRPr="00F00057">
        <w:rPr>
          <w:noProof/>
        </w:rPr>
        <w:t>(Sprouffske et al. 2012)</w:t>
      </w:r>
      <w:r>
        <w:fldChar w:fldCharType="end"/>
      </w:r>
      <w:r>
        <w:t xml:space="preserve">. Cancer cells are exposed to different stresses, due to therapy - chemotherapeutic drugs and radiation – </w:t>
      </w:r>
      <w:commentRangeStart w:id="66"/>
      <w:r>
        <w:t xml:space="preserve">as well as </w:t>
      </w:r>
      <w:r w:rsidR="005E24C3">
        <w:t xml:space="preserve">the abnormal </w:t>
      </w:r>
      <w:commentRangeEnd w:id="66"/>
      <w:r w:rsidR="00635E56">
        <w:rPr>
          <w:rStyle w:val="CommentReference"/>
        </w:rPr>
        <w:commentReference w:id="66"/>
      </w:r>
      <w:r>
        <w:t>growth of the tumor. It has been shown that mutagenesis i</w:t>
      </w:r>
      <w:r w:rsidR="005E24C3">
        <w:t>s</w:t>
      </w:r>
      <w:r>
        <w:t xml:space="preserve"> induced in cancer cells under </w:t>
      </w:r>
      <w:r>
        <w:lastRenderedPageBreak/>
        <w:t xml:space="preserve">hypoxia stress </w:t>
      </w:r>
      <w:r>
        <w:rPr>
          <w:noProof/>
        </w:rPr>
        <w:fldChar w:fldCharType="begin" w:fldLock="1"/>
      </w:r>
      <w:r w:rsidR="00C44ADB">
        <w:rPr>
          <w:noProof/>
        </w:rPr>
        <w:instrText>ADDIN CSL_CITATION { "citationItems" : [ { "id" : "ITEM-1", "itemData" : { "DOI" : "10.1007/s00109-006-0133-6", "ISSN" : "0946-2716", "PMID" : "17180667", "abstract" : "The cause of human cancers is imputed to the genetic alterations at nucleotide and chromosomal levels of ill-fated cells. It has long been recognized that genetic instability-the hallmark of human cancers-is responsible for the cellular changes that confer progressive transformation on cancerous cells. How cancer cells acquire genetic instability, however, is unclear. We propose that tumor development is a result of expansion and progression-two complementary aspects that collaborate with the tumor microenvironment-hypoxia in particular, on genetic alterations through the induction of genetic instability. In this article, we review the recent literature regarding how hypoxia functionally impairs various DNA repair pathways resulting in genetic instability and discuss the biomedical implications in cancer biology and treatment.", "author" : [ { "dropping-particle" : "", "family" : "Huang", "given" : "L. Eric", "non-dropping-particle" : "", "parse-names" : false, "suffix" : "" }, { "dropping-particle" : "", "family" : "Bindra", "given" : "Ranjit S.", "non-dropping-particle" : "", "parse-names" : false, "suffix" : "" }, { "dropping-particle" : "", "family" : "Glazer", "given" : "Peter M.", "non-dropping-particle" : "", "parse-names" : false, "suffix" : "" }, { "dropping-particle" : "", "family" : "Harris", "given" : "Adrian L.", "non-dropping-particle" : "", "parse-names" : false, "suffix" : "" } ], "container-title" : "Journal of molecular medicine (Berlin, Germany)", "id" : "ITEM-1", "issue" : "2", "issued" : { "date-parts" : [ [ "2007", "2" ] ] }, "page" : "139-48", "title" : "Hypoxia-induced genetic instability--a calculated mechanism underlying tumor progression.", "type" : "article-journal", "volume" : "85" }, "uris" : [ "http://www.mendeley.com/documents/?uuid=1ca8a6b7-206a-4871-a8d8-436ae73ac598" ] }, { "id" : "ITEM-2", "itemData" : { "DOI" : "10.1002/jcb.22214", "ISSN" : "1097-4644", "PMID" : "19479945", "abstract" : "Hypoxia has been recognized as one of the fundamentally important features of solid tumors and plays a critical role in various cellular and physiologic events, including cell proliferation, survival, angiogenesis, immunosurveillance, metabolism, as well as tumor invasion and metastasis. These responses to hypoxia are at least partially orchestrated by activation of the hypoxia-inducible factors (HIFs). HIF-1 is a key regulator of the response of mammalian cells to oxygen deprivation and plays critical roles in the adaptation of tumor cells to a hypoxic microenvironment. Hypoxia and overexpression of HIF-1 have been associated with radiation therapy and chemotherapy resistance, an increased risk of invasion and metastasis, and a poor clinical prognosis of solid tumors. The discovery of HIF-1 signaling has led to a rapidly increasing understanding of the complex mechanisms involved in tumor hypoxia and has helped greatly in screening novel anticancer agents. In this review, we will first introduce the cellular responses to hypoxia and HIF-1 signaling pathway in hypoxia, and then summarize the multifaceted role of hypoxia in the hallmarks of human cancers.", "author" : [ { "dropping-particle" : "", "family" : "Ruan", "given" : "Kai", "non-dropping-particle" : "", "parse-names" : false, "suffix" : "" }, { "dropping-particle" : "", "family" : "Song", "given" : "Gang", "non-dropping-particle" : "", "parse-names" : false, "suffix" : "" }, { "dropping-particle" : "", "family" : "Ouyang", "given" : "Gaoliang", "non-dropping-particle" : "", "parse-names" : false, "suffix" : "" } ], "container-title" : "Journal of cellular biochemistry", "id" : "ITEM-2", "issue" : "6", "issued" : { "date-parts" : [ [ "2009", "8" ] ] }, "page" : "1053-62", "title" : "Role of hypoxia in the hallmarks of human cancer.", "type" : "article-journal", "volume" : "107" }, "uris" : [ "http://www.mendeley.com/documents/?uuid=44bf6b3a-31a4-4721-a55f-50b8ba805c7b" ] } ], "mendeley" : { "formattedCitation" : "(Huang et al. 2007; Ruan, Song, and Ouyang 2009)", "plainTextFormattedCitation" : "(Huang et al. 2007; Ruan, Song, and Ouyang 2009)", "previouslyFormattedCitation" : "(Huang et al. 2007; Ruan, Song, and Ouyang 2009)" }, "properties" : { "noteIndex" : 0 }, "schema" : "https://github.com/citation-style-language/schema/raw/master/csl-citation.json" }</w:instrText>
      </w:r>
      <w:r>
        <w:rPr>
          <w:noProof/>
        </w:rPr>
        <w:fldChar w:fldCharType="separate"/>
      </w:r>
      <w:r w:rsidRPr="00F00057">
        <w:rPr>
          <w:noProof/>
        </w:rPr>
        <w:t>(Huang et al. 2007; Ruan, Song, and Ouyang 2009)</w:t>
      </w:r>
      <w:r>
        <w:rPr>
          <w:noProof/>
        </w:rPr>
        <w:fldChar w:fldCharType="end"/>
      </w:r>
      <w:r>
        <w:rPr>
          <w:noProof/>
        </w:rPr>
        <w:t>, which can lead to mutations that cause durg resistance, tumor progression, and metastasis</w:t>
      </w:r>
      <w:r w:rsidR="00C44ADB">
        <w:t xml:space="preserve"> </w:t>
      </w:r>
      <w:r w:rsidR="00C44ADB">
        <w:fldChar w:fldCharType="begin" w:fldLock="1"/>
      </w:r>
      <w:r w:rsidR="005B7819">
        <w:instrText>ADDIN CSL_CITATION { "citationItems" : [ { "id" : "ITEM-1", "itemData" : { "ISSN" : "0016-6731", "PMID" : "9560368", "abstract" : "The stability of the human genome requires that mutations in the germ line be exceptionally rare events. While most mutations are neutral or have deleterious effects, a limited number of mutations are required for adaptation to environmental changes. Drake has provided evidence that DNA-based microbes have evolved a mechanism to yield a common spontaneous mutation rate of approximately 0.003 mutations per genome per replication (Drake 1991). In contrast, mutation rates of RNA viruses are much larger (Holland et al. 1982) and can approach the maximum tolerable deleterious mutation rate of one per genome (Eigen and Schuster 1977; Eigen 1993). Drake calculates that lytic RNA viruses display spontaneous mutation rates of approximately one per genome while most have mutation rates that are approximately 0.1 per genome (Drake 1993). This constancy of germline mutation rates among microbial species need not necessarily mean constancy of the somatic mutation rates. Furthermore, there need not be a constant rate for somatic mutations during development. In this review, we consider mutations in cancer, a pathology in which there appears to be an increase in the rate of somatic mutations throughout the genome. Moreover, within the eukaryotic genome, as in microbes, there are \"hot-spots\" that exhibit unusually high mutation frequencies. It seems conceivable to us that many tumors contain thousands of changes in DNA sequence. The major question is: how do these mutations arise, and how many are rate-limiting for tumor progression?", "author" : [ { "dropping-particle" : "", "family" : "Jackson", "given" : "a L", "non-dropping-particle" : "", "parse-names" : false, "suffix" : "" }, { "dropping-particle" : "", "family" : "Loeb", "given" : "Lawrence A", "non-dropping-particle" : "", "parse-names" : false, "suffix" : "" } ], "container-title" : "Genetics", "id" : "ITEM-1", "issue" : "4", "issued" : { "date-parts" : [ [ "1998", "4" ] ] }, "page" : "1483-90", "title" : "The mutation rate and cancer.", "type" : "article-journal", "volume" : "148" }, "uris" : [ "http://www.mendeley.com/documents/?uuid=85034f02-705a-4e69-9e0c-153b1fd7220b" ] }, { "id" : "ITEM-2", "itemData" : { "DOI" : "10.1038/4687", "ISSN" : "1078-8956", "PMID" : "9883827", "author" : [ { "dropping-particle" : "", "family" : "Tomlinson", "given" : "Ian", "non-dropping-particle" : "", "parse-names" : false, "suffix" : "" }, { "dropping-particle" : "", "family" : "Bodmer", "given" : "Walter F", "non-dropping-particle" : "", "parse-names" : false, "suffix" : "" } ], "container-title" : "Nature medicine", "id" : "ITEM-2", "issue" : "1", "issued" : { "date-parts" : [ [ "1999", "1" ] ] }, "page" : "11-2", "title" : "Selection, the mutation rate and cancer: ensuring that the tail does not wag the dog.", "type" : "article-journal", "volume" : "5" }, "uris" : [ "http://www.mendeley.com/documents/?uuid=a029f6ad-9652-4836-9c63-8d95bc7ba514" ] } ], "mendeley" : { "formattedCitation" : "(Jackson and Loeb 1998; Tomlinson and Bodmer 1999)", "plainTextFormattedCitation" : "(Jackson and Loeb 1998; Tomlinson and Bodmer 1999)", "previouslyFormattedCitation" : "(Jackson and Loeb 1998; Tomlinson and Bodmer 1999)" }, "properties" : { "noteIndex" : 0 }, "schema" : "https://github.com/citation-style-language/schema/raw/master/csl-citation.json" }</w:instrText>
      </w:r>
      <w:r w:rsidR="00C44ADB">
        <w:fldChar w:fldCharType="separate"/>
      </w:r>
      <w:r w:rsidR="00C44ADB" w:rsidRPr="00C44ADB">
        <w:rPr>
          <w:noProof/>
        </w:rPr>
        <w:t>(Jackson and Loeb 1998; Tomlinson and Bodmer 1999)</w:t>
      </w:r>
      <w:r w:rsidR="00C44ADB">
        <w:fldChar w:fldCharType="end"/>
      </w:r>
      <w:r>
        <w:t>.</w:t>
      </w:r>
    </w:p>
    <w:p w:rsidR="00C44ADB" w:rsidRPr="00CD0FE7" w:rsidRDefault="00C44ADB" w:rsidP="001F2A1B">
      <w:pPr>
        <w:jc w:val="left"/>
      </w:pPr>
      <w:r>
        <w:t xml:space="preserve">Most importantly, </w:t>
      </w:r>
      <w:r w:rsidR="00BB55CE">
        <w:t xml:space="preserve">my work contributes and supports the ongoing shift in our understanding of mutation as a regulated response to mal-adaptation and stress, rather than an inevitable result of biophysical and biochemical processes. My results provide </w:t>
      </w:r>
      <w:del w:id="67" w:author="Yoav Ram" w:date="2016-01-19T10:36:00Z">
        <w:r w:rsidR="00BB55CE" w:rsidDel="001F2A1B">
          <w:delText xml:space="preserve">crucial </w:delText>
        </w:r>
      </w:del>
      <w:r w:rsidR="00BB55CE">
        <w:t>theoretical support to the observation that mutations are more likely t</w:t>
      </w:r>
      <w:r w:rsidR="005E24C3">
        <w:t>o occur in mal-adapted individuals and in stressful environments.</w:t>
      </w:r>
    </w:p>
    <w:p w:rsidR="0051757E" w:rsidRDefault="0051757E" w:rsidP="0056210B">
      <w:pPr>
        <w:jc w:val="left"/>
      </w:pPr>
    </w:p>
    <w:p w:rsidR="001B0743" w:rsidRDefault="001B0743" w:rsidP="0056210B">
      <w:pPr>
        <w:jc w:val="left"/>
      </w:pPr>
    </w:p>
    <w:p w:rsidR="00117E9C" w:rsidRDefault="00A87BDA" w:rsidP="0056210B">
      <w:pPr>
        <w:jc w:val="left"/>
      </w:pPr>
      <w:r>
        <w:t xml:space="preserve"> </w:t>
      </w:r>
      <w:r w:rsidR="00117E9C">
        <w:br w:type="page"/>
      </w:r>
    </w:p>
    <w:p w:rsidR="00117E9C" w:rsidRDefault="00117E9C" w:rsidP="0056210B">
      <w:pPr>
        <w:pStyle w:val="Heading1"/>
      </w:pPr>
      <w:bookmarkStart w:id="68" w:name="_Toc432598641"/>
      <w:r>
        <w:lastRenderedPageBreak/>
        <w:t>References</w:t>
      </w:r>
      <w:bookmarkEnd w:id="68"/>
    </w:p>
    <w:p w:rsidR="001F2A1B" w:rsidRPr="001F2A1B" w:rsidRDefault="005B7819"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fldChar w:fldCharType="begin" w:fldLock="1"/>
      </w:r>
      <w:r>
        <w:instrText xml:space="preserve">ADDIN Mendeley Bibliography CSL_BIBLIOGRAPHY </w:instrText>
      </w:r>
      <w:r>
        <w:fldChar w:fldCharType="separate"/>
      </w:r>
      <w:r w:rsidR="001F2A1B" w:rsidRPr="001F2A1B">
        <w:rPr>
          <w:rFonts w:ascii="Times New Roman" w:hAnsi="Times New Roman" w:cs="Times New Roman"/>
          <w:noProof/>
          <w:szCs w:val="24"/>
        </w:rPr>
        <w:t xml:space="preserve">Agrawal, Aneil F. 2002. “Genetic Loads under Fitness-Dependent Mutation Rates.” </w:t>
      </w:r>
      <w:r w:rsidR="001F2A1B" w:rsidRPr="001F2A1B">
        <w:rPr>
          <w:rFonts w:ascii="Times New Roman" w:hAnsi="Times New Roman" w:cs="Times New Roman"/>
          <w:i/>
          <w:iCs/>
          <w:noProof/>
          <w:szCs w:val="24"/>
        </w:rPr>
        <w:t>Journal of Evolutionary Biology</w:t>
      </w:r>
      <w:r w:rsidR="001F2A1B" w:rsidRPr="001F2A1B">
        <w:rPr>
          <w:rFonts w:ascii="Times New Roman" w:hAnsi="Times New Roman" w:cs="Times New Roman"/>
          <w:noProof/>
          <w:szCs w:val="24"/>
        </w:rPr>
        <w:t xml:space="preserve"> 15 (6) (October 25): 1004–1010. doi:10.1046/j.1420-9101.2002.00464.x.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Agrawal, Aneil F., and Alethea D. Wang. 2008. “Increased Transmission of Mutations by Low-Condition Females: Evidence for Condition-Dependent DNA Repair.” Edited by Mohamed A. F Noor. </w:t>
      </w:r>
      <w:r w:rsidRPr="001F2A1B">
        <w:rPr>
          <w:rFonts w:ascii="Times New Roman" w:hAnsi="Times New Roman" w:cs="Times New Roman"/>
          <w:i/>
          <w:iCs/>
          <w:noProof/>
          <w:szCs w:val="24"/>
        </w:rPr>
        <w:t>PLoS Biology</w:t>
      </w:r>
      <w:r w:rsidRPr="001F2A1B">
        <w:rPr>
          <w:rFonts w:ascii="Times New Roman" w:hAnsi="Times New Roman" w:cs="Times New Roman"/>
          <w:noProof/>
          <w:szCs w:val="24"/>
        </w:rPr>
        <w:t xml:space="preserve"> 6 (2) (February): e30. doi:10.1371/journal.pbio.0060030.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Al Mamun, Abu Amar M., Mary-Jane Lombardo, Chandan Shee, Andreas M. Lisewski, Caleb Gonzalez, Dongxu Lin, Ralf B. Nehring, et al. 2012. “Identity and Function of a Large Gene Network Underlying Mutagenic Repair of DNA Breaks.” </w:t>
      </w:r>
      <w:r w:rsidRPr="001F2A1B">
        <w:rPr>
          <w:rFonts w:ascii="Times New Roman" w:hAnsi="Times New Roman" w:cs="Times New Roman"/>
          <w:i/>
          <w:iCs/>
          <w:noProof/>
          <w:szCs w:val="24"/>
        </w:rPr>
        <w:t>Science</w:t>
      </w:r>
      <w:r w:rsidRPr="001F2A1B">
        <w:rPr>
          <w:rFonts w:ascii="Times New Roman" w:hAnsi="Times New Roman" w:cs="Times New Roman"/>
          <w:noProof/>
          <w:szCs w:val="24"/>
        </w:rPr>
        <w:t xml:space="preserve"> 338 (6112) (December 7): 1344–8. doi:10.1126/science.1226683.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Altenberg, Lee. 2011. “An Evolutionary Reduction Principle for Mutation Rates at Multiple Loci.” </w:t>
      </w:r>
      <w:r w:rsidRPr="001F2A1B">
        <w:rPr>
          <w:rFonts w:ascii="Times New Roman" w:hAnsi="Times New Roman" w:cs="Times New Roman"/>
          <w:i/>
          <w:iCs/>
          <w:noProof/>
          <w:szCs w:val="24"/>
        </w:rPr>
        <w:t>Bulletin of Mathematical Biology</w:t>
      </w:r>
      <w:r w:rsidRPr="001F2A1B">
        <w:rPr>
          <w:rFonts w:ascii="Times New Roman" w:hAnsi="Times New Roman" w:cs="Times New Roman"/>
          <w:noProof/>
          <w:szCs w:val="24"/>
        </w:rPr>
        <w:t xml:space="preserve"> 73 (6) (June): 1227–70. doi:10.1007/s11538-010-9557-9.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Avery, Oswald T. 1944. “STUDIES ON THE CHEMICAL NATURE OF THE SUBSTANCE INDUCING TRANSFORMATION OF PNEUMOCOCCAL TYPES: INDUCTION OF TRANSFORMATION BY A DESOXYRIBONUCLEIC ACID FRACTION ISOLATED FROM PNEUMOCOCCUS TYPE III.” </w:t>
      </w:r>
      <w:r w:rsidRPr="001F2A1B">
        <w:rPr>
          <w:rFonts w:ascii="Times New Roman" w:hAnsi="Times New Roman" w:cs="Times New Roman"/>
          <w:i/>
          <w:iCs/>
          <w:noProof/>
          <w:szCs w:val="24"/>
        </w:rPr>
        <w:t>Journal of Experimental Medicine</w:t>
      </w:r>
      <w:r w:rsidRPr="001F2A1B">
        <w:rPr>
          <w:rFonts w:ascii="Times New Roman" w:hAnsi="Times New Roman" w:cs="Times New Roman"/>
          <w:noProof/>
          <w:szCs w:val="24"/>
        </w:rPr>
        <w:t xml:space="preserve"> 79 (2) (February 1): 137–158. doi:10.1084/jem.79.2.137.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Boshoff, Helena I.M., Michael B Reed, Clifton E. Barry III, and Valerie Mizrahi. 2003. “DnaE2 Polymerase Contributes to In Vivo Survival and the Emergence of Drug Resistance in Mycobacterium Tuberculosis.” </w:t>
      </w:r>
      <w:r w:rsidRPr="001F2A1B">
        <w:rPr>
          <w:rFonts w:ascii="Times New Roman" w:hAnsi="Times New Roman" w:cs="Times New Roman"/>
          <w:i/>
          <w:iCs/>
          <w:noProof/>
          <w:szCs w:val="24"/>
        </w:rPr>
        <w:t>Cell</w:t>
      </w:r>
      <w:r w:rsidRPr="001F2A1B">
        <w:rPr>
          <w:rFonts w:ascii="Times New Roman" w:hAnsi="Times New Roman" w:cs="Times New Roman"/>
          <w:noProof/>
          <w:szCs w:val="24"/>
        </w:rPr>
        <w:t xml:space="preserve"> 113 (2) (April): 183–193. doi:10.1016/S0092-8674(03)00270-8.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Bristow, Robert G., and Richard P. Hill. 2008. “Hypoxia and Metabolism: Hypoxia, DNA Repair and Genetic Instability.” </w:t>
      </w:r>
      <w:r w:rsidRPr="001F2A1B">
        <w:rPr>
          <w:rFonts w:ascii="Times New Roman" w:hAnsi="Times New Roman" w:cs="Times New Roman"/>
          <w:i/>
          <w:iCs/>
          <w:noProof/>
          <w:szCs w:val="24"/>
        </w:rPr>
        <w:t>Nature Reviews. Cancer</w:t>
      </w:r>
      <w:r w:rsidRPr="001F2A1B">
        <w:rPr>
          <w:rFonts w:ascii="Times New Roman" w:hAnsi="Times New Roman" w:cs="Times New Roman"/>
          <w:noProof/>
          <w:szCs w:val="24"/>
        </w:rPr>
        <w:t xml:space="preserve"> 8 (3) (March): 180–92. doi:10.1038/nrc2344.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Cairns, John, Julie Overbaugh, and Stephan Miller. 1988. “The Origin of Mutants.”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335 (6186) (September 8): 142–5. doi:10.1038/335142a0.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Christiansen, Freddy B., Sarah P. Otto, Aviv Bergman, and Marcus W. Feldman. 1998. “Waiting with and without Recombination: The Time to Production of a Double Mutant.” </w:t>
      </w:r>
      <w:r w:rsidRPr="001F2A1B">
        <w:rPr>
          <w:rFonts w:ascii="Times New Roman" w:hAnsi="Times New Roman" w:cs="Times New Roman"/>
          <w:i/>
          <w:iCs/>
          <w:noProof/>
          <w:szCs w:val="24"/>
        </w:rPr>
        <w:t>Theoretical Population Biology</w:t>
      </w:r>
      <w:r w:rsidRPr="001F2A1B">
        <w:rPr>
          <w:rFonts w:ascii="Times New Roman" w:hAnsi="Times New Roman" w:cs="Times New Roman"/>
          <w:noProof/>
          <w:szCs w:val="24"/>
        </w:rPr>
        <w:t xml:space="preserve"> 53 (3) (June): 199–215. doi:10.1006/tpbi.1997.1358.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Cirz, Ryan T., Marcus B. Jones, Neill A. Gingles, Timothy D. Minogue, Behnam Jarrahi, Scott N. Peterson, and Floyd E. Romesberg. 2007. “Complete and SOS-Mediated Response of Staphylococcus Aureus to the Antibiotic Ciprofloxacin.” </w:t>
      </w:r>
      <w:r w:rsidRPr="001F2A1B">
        <w:rPr>
          <w:rFonts w:ascii="Times New Roman" w:hAnsi="Times New Roman" w:cs="Times New Roman"/>
          <w:i/>
          <w:iCs/>
          <w:noProof/>
          <w:szCs w:val="24"/>
        </w:rPr>
        <w:t>Journal of Bacteriology</w:t>
      </w:r>
      <w:r w:rsidRPr="001F2A1B">
        <w:rPr>
          <w:rFonts w:ascii="Times New Roman" w:hAnsi="Times New Roman" w:cs="Times New Roman"/>
          <w:noProof/>
          <w:szCs w:val="24"/>
        </w:rPr>
        <w:t xml:space="preserve"> 189 (2) (January): 531–9. doi:10.1128/JB.01464-06.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Cirz, Ryan T., and Floyd E. Romesberg. 2006. “Induction and Inhibition of Ciprofloxacin Resistance-Conferring Mutations in Hypermutator Bacteria.” </w:t>
      </w:r>
      <w:r w:rsidRPr="001F2A1B">
        <w:rPr>
          <w:rFonts w:ascii="Times New Roman" w:hAnsi="Times New Roman" w:cs="Times New Roman"/>
          <w:i/>
          <w:iCs/>
          <w:noProof/>
          <w:szCs w:val="24"/>
        </w:rPr>
        <w:t>Antimicrobial Agents and Chemotherapy</w:t>
      </w:r>
      <w:r w:rsidRPr="001F2A1B">
        <w:rPr>
          <w:rFonts w:ascii="Times New Roman" w:hAnsi="Times New Roman" w:cs="Times New Roman"/>
          <w:noProof/>
          <w:szCs w:val="24"/>
        </w:rPr>
        <w:t xml:space="preserve"> 50 (1) (January): 220–5. doi:10.1128/AAC.50.1.220-225.2006.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Dawson, Kevin J. 1998. “Evolutionarily Stable Mutation Rates.” </w:t>
      </w:r>
      <w:r w:rsidRPr="001F2A1B">
        <w:rPr>
          <w:rFonts w:ascii="Times New Roman" w:hAnsi="Times New Roman" w:cs="Times New Roman"/>
          <w:i/>
          <w:iCs/>
          <w:noProof/>
          <w:szCs w:val="24"/>
        </w:rPr>
        <w:t>Journal of Theoretical Biology</w:t>
      </w:r>
      <w:r w:rsidRPr="001F2A1B">
        <w:rPr>
          <w:rFonts w:ascii="Times New Roman" w:hAnsi="Times New Roman" w:cs="Times New Roman"/>
          <w:noProof/>
          <w:szCs w:val="24"/>
        </w:rPr>
        <w:t xml:space="preserve"> 194 (1) (September 7): 143–57. doi:10.1006/jtbi.1998.0752.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de Visser, J.Arjan G.M. 2002. “The Fate of Microbial Mutators.” </w:t>
      </w:r>
      <w:r w:rsidRPr="001F2A1B">
        <w:rPr>
          <w:rFonts w:ascii="Times New Roman" w:hAnsi="Times New Roman" w:cs="Times New Roman"/>
          <w:i/>
          <w:iCs/>
          <w:noProof/>
          <w:szCs w:val="24"/>
        </w:rPr>
        <w:t xml:space="preserve">Microbiology (Reading, </w:t>
      </w:r>
      <w:r w:rsidRPr="001F2A1B">
        <w:rPr>
          <w:rFonts w:ascii="Times New Roman" w:hAnsi="Times New Roman" w:cs="Times New Roman"/>
          <w:i/>
          <w:iCs/>
          <w:noProof/>
          <w:szCs w:val="24"/>
        </w:rPr>
        <w:lastRenderedPageBreak/>
        <w:t>England)</w:t>
      </w:r>
      <w:r w:rsidRPr="001F2A1B">
        <w:rPr>
          <w:rFonts w:ascii="Times New Roman" w:hAnsi="Times New Roman" w:cs="Times New Roman"/>
          <w:noProof/>
          <w:szCs w:val="24"/>
        </w:rPr>
        <w:t xml:space="preserve"> 148 (Pt 5) (May): 1247–52.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de Visser, J.Arjan G.M., Clifford Zeyl, Philip J. Gerrish, Jeffrey L. Blanchard, and Richard E. Lenski. 1999. “Diminishing Returns from Mutation Supply Rate in Asexual Populations.” </w:t>
      </w:r>
      <w:r w:rsidRPr="001F2A1B">
        <w:rPr>
          <w:rFonts w:ascii="Times New Roman" w:hAnsi="Times New Roman" w:cs="Times New Roman"/>
          <w:i/>
          <w:iCs/>
          <w:noProof/>
          <w:szCs w:val="24"/>
        </w:rPr>
        <w:t>Science</w:t>
      </w:r>
      <w:r w:rsidRPr="001F2A1B">
        <w:rPr>
          <w:rFonts w:ascii="Times New Roman" w:hAnsi="Times New Roman" w:cs="Times New Roman"/>
          <w:noProof/>
          <w:szCs w:val="24"/>
        </w:rPr>
        <w:t xml:space="preserve"> 283 (5400) (January 15): 404–6. doi:10.1126/science.283.5400.404.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Debora, Bernardo N., Luz E. Vidales, Rosario Ramírez, Mariana Ramírez, Eduardo A. Robleto, Ronald E. Yasbin, and Mario Pedraza-Reyes. 2010. “Mismatch Repair Modulation of MutY Activity Drives </w:t>
      </w:r>
      <w:r w:rsidRPr="001F2A1B">
        <w:rPr>
          <w:rFonts w:ascii="Times New Roman" w:hAnsi="Times New Roman" w:cs="Times New Roman"/>
          <w:i/>
          <w:iCs/>
          <w:noProof/>
          <w:szCs w:val="24"/>
        </w:rPr>
        <w:t>Bacillus Subtilis</w:t>
      </w:r>
      <w:r w:rsidRPr="001F2A1B">
        <w:rPr>
          <w:rFonts w:ascii="Times New Roman" w:hAnsi="Times New Roman" w:cs="Times New Roman"/>
          <w:noProof/>
          <w:szCs w:val="24"/>
        </w:rPr>
        <w:t xml:space="preserve"> Stationary-Phase Mutagenesis.” </w:t>
      </w:r>
      <w:r w:rsidRPr="001F2A1B">
        <w:rPr>
          <w:rFonts w:ascii="Times New Roman" w:hAnsi="Times New Roman" w:cs="Times New Roman"/>
          <w:i/>
          <w:iCs/>
          <w:noProof/>
          <w:szCs w:val="24"/>
        </w:rPr>
        <w:t>Journal of Bacteriology</w:t>
      </w:r>
      <w:r w:rsidRPr="001F2A1B">
        <w:rPr>
          <w:rFonts w:ascii="Times New Roman" w:hAnsi="Times New Roman" w:cs="Times New Roman"/>
          <w:noProof/>
          <w:szCs w:val="24"/>
        </w:rPr>
        <w:t xml:space="preserve"> 193 (1) (October): 236–45. doi:10.1128/JB.00940-10.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Denamur, Erick, and Ivan Matic. 2006. “Evolution of Mutation Rates in Bacteria.” </w:t>
      </w:r>
      <w:r w:rsidRPr="001F2A1B">
        <w:rPr>
          <w:rFonts w:ascii="Times New Roman" w:hAnsi="Times New Roman" w:cs="Times New Roman"/>
          <w:i/>
          <w:iCs/>
          <w:noProof/>
          <w:szCs w:val="24"/>
        </w:rPr>
        <w:t>Molecular Microbiology</w:t>
      </w:r>
      <w:r w:rsidRPr="001F2A1B">
        <w:rPr>
          <w:rFonts w:ascii="Times New Roman" w:hAnsi="Times New Roman" w:cs="Times New Roman"/>
          <w:noProof/>
          <w:szCs w:val="24"/>
        </w:rPr>
        <w:t xml:space="preserve"> 60 (4) (May): 820–7. doi:10.1111/j.1365-2958.2006.05150.x.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Eshel, Ilan. 1981. “On the Survival Probability of a Slightly Advantageous Mutant Gene with a General Distribution of Progeny Size - a Branching Process Model.” </w:t>
      </w:r>
      <w:r w:rsidRPr="001F2A1B">
        <w:rPr>
          <w:rFonts w:ascii="Times New Roman" w:hAnsi="Times New Roman" w:cs="Times New Roman"/>
          <w:i/>
          <w:iCs/>
          <w:noProof/>
          <w:szCs w:val="24"/>
        </w:rPr>
        <w:t>Journal of Mathematical Biology</w:t>
      </w:r>
      <w:r w:rsidRPr="001F2A1B">
        <w:rPr>
          <w:rFonts w:ascii="Times New Roman" w:hAnsi="Times New Roman" w:cs="Times New Roman"/>
          <w:noProof/>
          <w:szCs w:val="24"/>
        </w:rPr>
        <w:t xml:space="preserve"> 12 (3) (August): 355–362. doi:10.1007/BF00276922.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Eyre-Walker, Adam, and Peter D. Keightley. 2007. “The Distribution of Fitness Effects of New Mutations.” </w:t>
      </w:r>
      <w:r w:rsidRPr="001F2A1B">
        <w:rPr>
          <w:rFonts w:ascii="Times New Roman" w:hAnsi="Times New Roman" w:cs="Times New Roman"/>
          <w:i/>
          <w:iCs/>
          <w:noProof/>
          <w:szCs w:val="24"/>
        </w:rPr>
        <w:t>Nature Reviews. Genetics</w:t>
      </w:r>
      <w:r w:rsidRPr="001F2A1B">
        <w:rPr>
          <w:rFonts w:ascii="Times New Roman" w:hAnsi="Times New Roman" w:cs="Times New Roman"/>
          <w:noProof/>
          <w:szCs w:val="24"/>
        </w:rPr>
        <w:t xml:space="preserve"> 8 (8) (August): 610–8. doi:10.1038/nrg2146.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Fisher, R.A. 1930. </w:t>
      </w:r>
      <w:r w:rsidRPr="001F2A1B">
        <w:rPr>
          <w:rFonts w:ascii="Times New Roman" w:hAnsi="Times New Roman" w:cs="Times New Roman"/>
          <w:i/>
          <w:iCs/>
          <w:noProof/>
          <w:szCs w:val="24"/>
        </w:rPr>
        <w:t>The Genetical Theory of Natural Selection</w:t>
      </w:r>
      <w:r w:rsidRPr="001F2A1B">
        <w:rPr>
          <w:rFonts w:ascii="Times New Roman" w:hAnsi="Times New Roman" w:cs="Times New Roman"/>
          <w:noProof/>
          <w:szCs w:val="24"/>
        </w:rPr>
        <w:t>. Oxford: Clarendon Press.</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Foster, Patricia L. 1992. “Directed Mutation: Between Unicorns and Goats.” </w:t>
      </w:r>
      <w:r w:rsidRPr="001F2A1B">
        <w:rPr>
          <w:rFonts w:ascii="Times New Roman" w:hAnsi="Times New Roman" w:cs="Times New Roman"/>
          <w:i/>
          <w:iCs/>
          <w:noProof/>
          <w:szCs w:val="24"/>
        </w:rPr>
        <w:t>Journal of Bacteriology</w:t>
      </w:r>
      <w:r w:rsidRPr="001F2A1B">
        <w:rPr>
          <w:rFonts w:ascii="Times New Roman" w:hAnsi="Times New Roman" w:cs="Times New Roman"/>
          <w:noProof/>
          <w:szCs w:val="24"/>
        </w:rPr>
        <w:t xml:space="preserve"> 174 (6) (March): 1711–6.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1993. “Adaptive Mutation: The Uses of Adversity.” </w:t>
      </w:r>
      <w:r w:rsidRPr="001F2A1B">
        <w:rPr>
          <w:rFonts w:ascii="Times New Roman" w:hAnsi="Times New Roman" w:cs="Times New Roman"/>
          <w:i/>
          <w:iCs/>
          <w:noProof/>
          <w:szCs w:val="24"/>
        </w:rPr>
        <w:t>Annual Review of Microbiology</w:t>
      </w:r>
      <w:r w:rsidRPr="001F2A1B">
        <w:rPr>
          <w:rFonts w:ascii="Times New Roman" w:hAnsi="Times New Roman" w:cs="Times New Roman"/>
          <w:noProof/>
          <w:szCs w:val="24"/>
        </w:rPr>
        <w:t xml:space="preserve"> 47 (January): 467–504. doi:10.1146/annurev.mi.47.100193.002343.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1999. “Mechanisms of Stationary Phase Mutation: A Decade of Adaptive Mutation.” </w:t>
      </w:r>
      <w:r w:rsidRPr="001F2A1B">
        <w:rPr>
          <w:rFonts w:ascii="Times New Roman" w:hAnsi="Times New Roman" w:cs="Times New Roman"/>
          <w:i/>
          <w:iCs/>
          <w:noProof/>
          <w:szCs w:val="24"/>
        </w:rPr>
        <w:t>Annual Review of Genetics</w:t>
      </w:r>
      <w:r w:rsidRPr="001F2A1B">
        <w:rPr>
          <w:rFonts w:ascii="Times New Roman" w:hAnsi="Times New Roman" w:cs="Times New Roman"/>
          <w:noProof/>
          <w:szCs w:val="24"/>
        </w:rPr>
        <w:t xml:space="preserve"> 33: 57. doi:10.1146/annurev.genet.33.1.57.MECHANISMS.</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2007. “Stress-Induced Mutagenesis in Bacteria.” </w:t>
      </w:r>
      <w:r w:rsidRPr="001F2A1B">
        <w:rPr>
          <w:rFonts w:ascii="Times New Roman" w:hAnsi="Times New Roman" w:cs="Times New Roman"/>
          <w:i/>
          <w:iCs/>
          <w:noProof/>
          <w:szCs w:val="24"/>
        </w:rPr>
        <w:t>Critical Reviews in Biochemistry and Molecular Biology</w:t>
      </w:r>
      <w:r w:rsidRPr="001F2A1B">
        <w:rPr>
          <w:rFonts w:ascii="Times New Roman" w:hAnsi="Times New Roman" w:cs="Times New Roman"/>
          <w:noProof/>
          <w:szCs w:val="24"/>
        </w:rPr>
        <w:t xml:space="preserve"> 42 (5): 373–97. doi:10.1080/10409230701648494.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Galhardo, Rodrigo S., Robert Do, Masami Yamada, Errol C. Friedberg, P. J. Hastings, Takehiko Nohmi, and Susan M. Rosenberg. 2009. “DinB Upregulation Is the Sole Role of the SOS Response in Stress-Induced Mutagenesis in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182 (1) (May): 55–68. doi:10.1534/genetics.109.100735.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Galhardo, Rodrigo S., P. J. Hastings, and Susan M. Rosenberg. 2007. “Mutation as a Stress Response and the Regulation of Evolvability.” </w:t>
      </w:r>
      <w:r w:rsidRPr="001F2A1B">
        <w:rPr>
          <w:rFonts w:ascii="Times New Roman" w:hAnsi="Times New Roman" w:cs="Times New Roman"/>
          <w:i/>
          <w:iCs/>
          <w:noProof/>
          <w:szCs w:val="24"/>
        </w:rPr>
        <w:t>Critical Reviews in Biochemistry and Molecular Biology</w:t>
      </w:r>
      <w:r w:rsidRPr="001F2A1B">
        <w:rPr>
          <w:rFonts w:ascii="Times New Roman" w:hAnsi="Times New Roman" w:cs="Times New Roman"/>
          <w:noProof/>
          <w:szCs w:val="24"/>
        </w:rPr>
        <w:t xml:space="preserve"> 42 (5): 399–435. doi:10.1080/10409230701648502.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Gentile, Christopher F, Szi-Chieh Yu, Sebastian Akle Serrano, Philip J. Gerrish, and Paul D. Sniegowski. 2011. “Competition between High- and Higher-Mutating Strains of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w:t>
      </w:r>
      <w:r w:rsidRPr="001F2A1B">
        <w:rPr>
          <w:rFonts w:ascii="Times New Roman" w:hAnsi="Times New Roman" w:cs="Times New Roman"/>
          <w:i/>
          <w:iCs/>
          <w:noProof/>
          <w:szCs w:val="24"/>
        </w:rPr>
        <w:t>Biology Letters</w:t>
      </w:r>
      <w:r w:rsidRPr="001F2A1B">
        <w:rPr>
          <w:rFonts w:ascii="Times New Roman" w:hAnsi="Times New Roman" w:cs="Times New Roman"/>
          <w:noProof/>
          <w:szCs w:val="24"/>
        </w:rPr>
        <w:t xml:space="preserve"> 7 (3) (June 23): 422–4. doi:10.1098/rsbl.2010.1036.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Gerrish, Philip J., and Richard E. Lenski. 1998. “The Fate of Competing Beneficial Mutations in an Asexual Population.” </w:t>
      </w:r>
      <w:r w:rsidRPr="001F2A1B">
        <w:rPr>
          <w:rFonts w:ascii="Times New Roman" w:hAnsi="Times New Roman" w:cs="Times New Roman"/>
          <w:i/>
          <w:iCs/>
          <w:noProof/>
          <w:szCs w:val="24"/>
        </w:rPr>
        <w:t>Genetica</w:t>
      </w:r>
      <w:r w:rsidRPr="001F2A1B">
        <w:rPr>
          <w:rFonts w:ascii="Times New Roman" w:hAnsi="Times New Roman" w:cs="Times New Roman"/>
          <w:noProof/>
          <w:szCs w:val="24"/>
        </w:rPr>
        <w:t xml:space="preserve"> 102-103 (0): 127–144–144. doi:10.1023/A:1017067816551.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Gibson, Janet L., Mary-Jane Lombardo, Philip C. Thornton, Kenneth H. Hu, Rodrigo S. Galhardo, Bernadette Beadle, Anand Habib, et al. 2010. “The sigma(E) Stress Response Is Required for Stress-Induced Mutation and Amplification in Escherichia Coli.” </w:t>
      </w:r>
      <w:r w:rsidRPr="001F2A1B">
        <w:rPr>
          <w:rFonts w:ascii="Times New Roman" w:hAnsi="Times New Roman" w:cs="Times New Roman"/>
          <w:i/>
          <w:iCs/>
          <w:noProof/>
          <w:szCs w:val="24"/>
        </w:rPr>
        <w:t>Molecular Microbiology</w:t>
      </w:r>
      <w:r w:rsidRPr="001F2A1B">
        <w:rPr>
          <w:rFonts w:ascii="Times New Roman" w:hAnsi="Times New Roman" w:cs="Times New Roman"/>
          <w:noProof/>
          <w:szCs w:val="24"/>
        </w:rPr>
        <w:t xml:space="preserve"> 77 (2) (July): 415–30. doi:10.1111/j.1365-2958.2010.07213.x.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lastRenderedPageBreak/>
        <w:t xml:space="preserve">Giraud, Antoine, Ivan Matic, Olivier Tenaillon, Antonio Clara, Miroslav Radman, Michel Fons, and François Taddei. 2001. “Costs and Benefits of High Mutation Rates: Adaptive Evolution of Bacteria in the Mouse Gut.” </w:t>
      </w:r>
      <w:r w:rsidRPr="001F2A1B">
        <w:rPr>
          <w:rFonts w:ascii="Times New Roman" w:hAnsi="Times New Roman" w:cs="Times New Roman"/>
          <w:i/>
          <w:iCs/>
          <w:noProof/>
          <w:szCs w:val="24"/>
        </w:rPr>
        <w:t>Science</w:t>
      </w:r>
      <w:r w:rsidRPr="001F2A1B">
        <w:rPr>
          <w:rFonts w:ascii="Times New Roman" w:hAnsi="Times New Roman" w:cs="Times New Roman"/>
          <w:noProof/>
          <w:szCs w:val="24"/>
        </w:rPr>
        <w:t xml:space="preserve"> 291 (5513) (March 30): 2606–8. doi:10.1126/science.1056421.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Giraud, Antoine, Miroslav Radman, Ivan Matic, and François Taddei. 2001. “The Rise and Fall of Mutator Bacteria.” </w:t>
      </w:r>
      <w:r w:rsidRPr="001F2A1B">
        <w:rPr>
          <w:rFonts w:ascii="Times New Roman" w:hAnsi="Times New Roman" w:cs="Times New Roman"/>
          <w:i/>
          <w:iCs/>
          <w:noProof/>
          <w:szCs w:val="24"/>
        </w:rPr>
        <w:t>Current Opinion in Microbiology</w:t>
      </w:r>
      <w:r w:rsidRPr="001F2A1B">
        <w:rPr>
          <w:rFonts w:ascii="Times New Roman" w:hAnsi="Times New Roman" w:cs="Times New Roman"/>
          <w:noProof/>
          <w:szCs w:val="24"/>
        </w:rPr>
        <w:t xml:space="preserve"> 4 (5) (October): 582–585. doi:10.1016/S1369-5274(00)00254-X.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Goho, Shaun, and Graham Bell. 2000. “Mild Environmental Stress Elicits Mutations Affecting Fitness in Chlamydomonas.” </w:t>
      </w:r>
      <w:r w:rsidRPr="001F2A1B">
        <w:rPr>
          <w:rFonts w:ascii="Times New Roman" w:hAnsi="Times New Roman" w:cs="Times New Roman"/>
          <w:i/>
          <w:iCs/>
          <w:noProof/>
          <w:szCs w:val="24"/>
        </w:rPr>
        <w:t>Proceedings of the Royal Society B: Biological Sciences</w:t>
      </w:r>
      <w:r w:rsidRPr="001F2A1B">
        <w:rPr>
          <w:rFonts w:ascii="Times New Roman" w:hAnsi="Times New Roman" w:cs="Times New Roman"/>
          <w:noProof/>
          <w:szCs w:val="24"/>
        </w:rPr>
        <w:t xml:space="preserve"> 267 (1439) (January 22): 123–9. doi:10.1098/rspb.2000.0976.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Gonzalez, Caleb, Lilach Hadany, Rebecca G. Ponder, Mellanie Price, P. J. Hastings, and Susan M. Rosenberg. 2008. “Mutability and Importance of a Hypermutable Cell Subpopulation That Produces Stress-Induced Mutants in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w:t>
      </w:r>
      <w:r w:rsidRPr="001F2A1B">
        <w:rPr>
          <w:rFonts w:ascii="Times New Roman" w:hAnsi="Times New Roman" w:cs="Times New Roman"/>
          <w:i/>
          <w:iCs/>
          <w:noProof/>
          <w:szCs w:val="24"/>
        </w:rPr>
        <w:t>PLoS Genetics</w:t>
      </w:r>
      <w:r w:rsidRPr="001F2A1B">
        <w:rPr>
          <w:rFonts w:ascii="Times New Roman" w:hAnsi="Times New Roman" w:cs="Times New Roman"/>
          <w:noProof/>
          <w:szCs w:val="24"/>
        </w:rPr>
        <w:t xml:space="preserve"> 4 (10) (January): e1000208. doi:10.1371/journal.pgen.1000208.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Gordo, Isabel, and Brian Charlesworth. 2000. “The Degeneration of Asexual Haploid Populations and the Speed of Muller’s Ratchet.”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154 (3) (March): 1379–87.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Gressel, Jonathan. 2011. “Low Pesticide Rates May Hasten the Evolution of Resistance by Increasing Mutation Frequencies.” </w:t>
      </w:r>
      <w:r w:rsidRPr="001F2A1B">
        <w:rPr>
          <w:rFonts w:ascii="Times New Roman" w:hAnsi="Times New Roman" w:cs="Times New Roman"/>
          <w:i/>
          <w:iCs/>
          <w:noProof/>
          <w:szCs w:val="24"/>
        </w:rPr>
        <w:t>Pest Management Science</w:t>
      </w:r>
      <w:r w:rsidRPr="001F2A1B">
        <w:rPr>
          <w:rFonts w:ascii="Times New Roman" w:hAnsi="Times New Roman" w:cs="Times New Roman"/>
          <w:noProof/>
          <w:szCs w:val="24"/>
        </w:rPr>
        <w:t xml:space="preserve"> 67 (3) (March 14): 253–7. doi:10.1002/ps.2071.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Gueijman, Ariel, Amir Ayali, Yoav Ram, and Lilach Hadany. 2013. “Dispersing Away from Bad Genotypes: The Evolution of Fitness-Associated Dispersal (FAD) in Homogeneous Environments.” </w:t>
      </w:r>
      <w:r w:rsidRPr="001F2A1B">
        <w:rPr>
          <w:rFonts w:ascii="Times New Roman" w:hAnsi="Times New Roman" w:cs="Times New Roman"/>
          <w:i/>
          <w:iCs/>
          <w:noProof/>
          <w:szCs w:val="24"/>
        </w:rPr>
        <w:t>BMC Evolutionary Biology</w:t>
      </w:r>
      <w:r w:rsidRPr="001F2A1B">
        <w:rPr>
          <w:rFonts w:ascii="Times New Roman" w:hAnsi="Times New Roman" w:cs="Times New Roman"/>
          <w:noProof/>
          <w:szCs w:val="24"/>
        </w:rPr>
        <w:t xml:space="preserve"> 13 (1) (June 19): 125. doi:10.1186/1471-2148-13-125.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Hadany, Lilach, and Tuvik Beker. 2003. “On the Evolutionary Advantage of Fitness-Associated Recombination.”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165 (4) (December): 2167–79.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Haigh, John. 1978. “The Accumulation of Deleterious Genes in a Population - Muller’s Ratchet.” </w:t>
      </w:r>
      <w:r w:rsidRPr="001F2A1B">
        <w:rPr>
          <w:rFonts w:ascii="Times New Roman" w:hAnsi="Times New Roman" w:cs="Times New Roman"/>
          <w:i/>
          <w:iCs/>
          <w:noProof/>
          <w:szCs w:val="24"/>
        </w:rPr>
        <w:t>Theoretical Population Biology</w:t>
      </w:r>
      <w:r w:rsidRPr="001F2A1B">
        <w:rPr>
          <w:rFonts w:ascii="Times New Roman" w:hAnsi="Times New Roman" w:cs="Times New Roman"/>
          <w:noProof/>
          <w:szCs w:val="24"/>
        </w:rPr>
        <w:t xml:space="preserve"> 14 (2) (October): 251–267. doi:10.1016/0040-5809(78)90027-8.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Hall, Barry G. 1990. “Spontaneous Point Mutations That Occur More Often When Advantageous than When Neutral.”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126 (1) (September): 5–16.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1994. “On Alternatives to Selection-Induced Mutation in the Bgl Operon of Escherichia Coli.” </w:t>
      </w:r>
      <w:r w:rsidRPr="001F2A1B">
        <w:rPr>
          <w:rFonts w:ascii="Times New Roman" w:hAnsi="Times New Roman" w:cs="Times New Roman"/>
          <w:i/>
          <w:iCs/>
          <w:noProof/>
          <w:szCs w:val="24"/>
        </w:rPr>
        <w:t>Molecular Biology and Evolution</w:t>
      </w:r>
      <w:r w:rsidRPr="001F2A1B">
        <w:rPr>
          <w:rFonts w:ascii="Times New Roman" w:hAnsi="Times New Roman" w:cs="Times New Roman"/>
          <w:noProof/>
          <w:szCs w:val="24"/>
        </w:rPr>
        <w:t xml:space="preserve"> 11 (2) (March): 159–68.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Harris, Theodore E. 1969. </w:t>
      </w:r>
      <w:r w:rsidRPr="001F2A1B">
        <w:rPr>
          <w:rFonts w:ascii="Times New Roman" w:hAnsi="Times New Roman" w:cs="Times New Roman"/>
          <w:i/>
          <w:iCs/>
          <w:noProof/>
          <w:szCs w:val="24"/>
        </w:rPr>
        <w:t>The Theory of Branching Processes</w:t>
      </w:r>
      <w:r w:rsidRPr="001F2A1B">
        <w:rPr>
          <w:rFonts w:ascii="Times New Roman" w:hAnsi="Times New Roman" w:cs="Times New Roman"/>
          <w:noProof/>
          <w:szCs w:val="24"/>
        </w:rPr>
        <w:t>. Berlin: Springer.</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Heidenreich, Erich. 2007. “Adaptive Mutation in </w:t>
      </w:r>
      <w:r w:rsidRPr="001F2A1B">
        <w:rPr>
          <w:rFonts w:ascii="Times New Roman" w:hAnsi="Times New Roman" w:cs="Times New Roman"/>
          <w:i/>
          <w:iCs/>
          <w:noProof/>
          <w:szCs w:val="24"/>
        </w:rPr>
        <w:t>Saccharomyces Cerevisiae</w:t>
      </w:r>
      <w:r w:rsidRPr="001F2A1B">
        <w:rPr>
          <w:rFonts w:ascii="Times New Roman" w:hAnsi="Times New Roman" w:cs="Times New Roman"/>
          <w:noProof/>
          <w:szCs w:val="24"/>
        </w:rPr>
        <w:t xml:space="preserve">.” </w:t>
      </w:r>
      <w:r w:rsidRPr="001F2A1B">
        <w:rPr>
          <w:rFonts w:ascii="Times New Roman" w:hAnsi="Times New Roman" w:cs="Times New Roman"/>
          <w:i/>
          <w:iCs/>
          <w:noProof/>
          <w:szCs w:val="24"/>
        </w:rPr>
        <w:t>Critical Reviews in Biochemistry and Molecular Biology</w:t>
      </w:r>
      <w:r w:rsidRPr="001F2A1B">
        <w:rPr>
          <w:rFonts w:ascii="Times New Roman" w:hAnsi="Times New Roman" w:cs="Times New Roman"/>
          <w:noProof/>
          <w:szCs w:val="24"/>
        </w:rPr>
        <w:t xml:space="preserve"> 42 (4): 285–311. doi:10.1080/10409230701507773.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Heo, Muyoung, and Eugene I. Shakhnovich. 2010. “Interplay between Pleiotropy and Secondary Selection Determines Rise and Fall of Mutators in Stress Response.” </w:t>
      </w:r>
      <w:r w:rsidRPr="001F2A1B">
        <w:rPr>
          <w:rFonts w:ascii="Times New Roman" w:hAnsi="Times New Roman" w:cs="Times New Roman"/>
          <w:i/>
          <w:iCs/>
          <w:noProof/>
          <w:szCs w:val="24"/>
        </w:rPr>
        <w:t>PLoS Computational Biology</w:t>
      </w:r>
      <w:r w:rsidRPr="001F2A1B">
        <w:rPr>
          <w:rFonts w:ascii="Times New Roman" w:hAnsi="Times New Roman" w:cs="Times New Roman"/>
          <w:noProof/>
          <w:szCs w:val="24"/>
        </w:rPr>
        <w:t xml:space="preserve"> 6 (3) (March): e1000710. doi:10.1371/journal.pcbi.1000710.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Hilbert, Lennart. 2011. “Shifting Gears: Thermodynamics of Genetic Information Storage Suggest Stress-Dependence of Mutation Rate, Which Can Accelerate Adaptation.” </w:t>
      </w:r>
      <w:r w:rsidRPr="001F2A1B">
        <w:rPr>
          <w:rFonts w:ascii="Times New Roman" w:hAnsi="Times New Roman" w:cs="Times New Roman"/>
          <w:i/>
          <w:iCs/>
          <w:noProof/>
          <w:szCs w:val="24"/>
        </w:rPr>
        <w:t>arXiv</w:t>
      </w:r>
      <w:r w:rsidRPr="001F2A1B">
        <w:rPr>
          <w:rFonts w:ascii="Times New Roman" w:hAnsi="Times New Roman" w:cs="Times New Roman"/>
          <w:noProof/>
          <w:szCs w:val="24"/>
        </w:rPr>
        <w:t xml:space="preserve"> (April 11): 15.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Huang, L. Eric, Ranjit S. Bindra, Peter M. Glazer, and Adrian L. Harris. 2007. “Hypoxia-</w:t>
      </w:r>
      <w:r w:rsidRPr="001F2A1B">
        <w:rPr>
          <w:rFonts w:ascii="Times New Roman" w:hAnsi="Times New Roman" w:cs="Times New Roman"/>
          <w:noProof/>
          <w:szCs w:val="24"/>
        </w:rPr>
        <w:lastRenderedPageBreak/>
        <w:t xml:space="preserve">Induced Genetic Instability--a Calculated Mechanism Underlying Tumor Progression.” </w:t>
      </w:r>
      <w:r w:rsidRPr="001F2A1B">
        <w:rPr>
          <w:rFonts w:ascii="Times New Roman" w:hAnsi="Times New Roman" w:cs="Times New Roman"/>
          <w:i/>
          <w:iCs/>
          <w:noProof/>
          <w:szCs w:val="24"/>
        </w:rPr>
        <w:t>Journal of Molecular Medicine (Berlin, Germany)</w:t>
      </w:r>
      <w:r w:rsidRPr="001F2A1B">
        <w:rPr>
          <w:rFonts w:ascii="Times New Roman" w:hAnsi="Times New Roman" w:cs="Times New Roman"/>
          <w:noProof/>
          <w:szCs w:val="24"/>
        </w:rPr>
        <w:t xml:space="preserve"> 85 (2) (February): 139–48. doi:10.1007/s00109-006-0133-6.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Jackson, a L, and Lawrence A Loeb. 1998. “The Mutation Rate and Cancer.”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148 (4) (April): 1483–90.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Johnson, Toby. 1999. “The Approach to Mutation-Selection Balance in an Infinite Asexual Population, and the Evolution of Mutation Rates.” </w:t>
      </w:r>
      <w:r w:rsidRPr="001F2A1B">
        <w:rPr>
          <w:rFonts w:ascii="Times New Roman" w:hAnsi="Times New Roman" w:cs="Times New Roman"/>
          <w:i/>
          <w:iCs/>
          <w:noProof/>
          <w:szCs w:val="24"/>
        </w:rPr>
        <w:t>Proceedings of the Royal Society B: Biological Sciences</w:t>
      </w:r>
      <w:r w:rsidRPr="001F2A1B">
        <w:rPr>
          <w:rFonts w:ascii="Times New Roman" w:hAnsi="Times New Roman" w:cs="Times New Roman"/>
          <w:noProof/>
          <w:szCs w:val="24"/>
        </w:rPr>
        <w:t xml:space="preserve"> 266 (1436) (December 7): 2389–97. doi:10.1098/rspb.1999.0936.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Johnson, Toby, and Nicholas H. Barton. 2002. “The Effect of Deleterious Alleles on Adaptation in Asexual Populations.”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162 (1) (September 1): 395–411.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Kimura, Motoo. 1967. “On the Evolutionary Adjustment of Spontaneous Mutation Rates.” </w:t>
      </w:r>
      <w:r w:rsidRPr="001F2A1B">
        <w:rPr>
          <w:rFonts w:ascii="Times New Roman" w:hAnsi="Times New Roman" w:cs="Times New Roman"/>
          <w:i/>
          <w:iCs/>
          <w:noProof/>
          <w:szCs w:val="24"/>
        </w:rPr>
        <w:t>Genetical Research</w:t>
      </w:r>
      <w:r w:rsidRPr="001F2A1B">
        <w:rPr>
          <w:rFonts w:ascii="Times New Roman" w:hAnsi="Times New Roman" w:cs="Times New Roman"/>
          <w:noProof/>
          <w:szCs w:val="24"/>
        </w:rPr>
        <w:t xml:space="preserve"> 9 (01) (April 14): 23–34. doi:10.1017/S0016672300010284.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Kimura, Motoo, and Takeo Maruyama. 1966. “The Mutational Load with Epistatic Gene Interactions in Fitness.”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54 (6) (December 22): 1337–51.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1969. “The Substitutional Load in a Finite Population.” </w:t>
      </w:r>
      <w:r w:rsidRPr="001F2A1B">
        <w:rPr>
          <w:rFonts w:ascii="Times New Roman" w:hAnsi="Times New Roman" w:cs="Times New Roman"/>
          <w:i/>
          <w:iCs/>
          <w:noProof/>
          <w:szCs w:val="24"/>
        </w:rPr>
        <w:t>Heredity</w:t>
      </w:r>
      <w:r w:rsidRPr="001F2A1B">
        <w:rPr>
          <w:rFonts w:ascii="Times New Roman" w:hAnsi="Times New Roman" w:cs="Times New Roman"/>
          <w:noProof/>
          <w:szCs w:val="24"/>
        </w:rPr>
        <w:t xml:space="preserve"> 24 (1) (February): 101–114. doi:10.1038/hdy.1969.10.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Kivisaar, Maia. 2010. “Mechanisms of Stationary-Phase Mutagenesis in Bacteria: Mutational Processes in Pseudomonads.” </w:t>
      </w:r>
      <w:r w:rsidRPr="001F2A1B">
        <w:rPr>
          <w:rFonts w:ascii="Times New Roman" w:hAnsi="Times New Roman" w:cs="Times New Roman"/>
          <w:i/>
          <w:iCs/>
          <w:noProof/>
          <w:szCs w:val="24"/>
        </w:rPr>
        <w:t>FEMS Microbiology Letters</w:t>
      </w:r>
      <w:r w:rsidRPr="001F2A1B">
        <w:rPr>
          <w:rFonts w:ascii="Times New Roman" w:hAnsi="Times New Roman" w:cs="Times New Roman"/>
          <w:noProof/>
          <w:szCs w:val="24"/>
        </w:rPr>
        <w:t xml:space="preserve"> 312 (1) (November): 1–14. doi:10.1111/j.1574-6968.2010.02027.x.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Lachmann, M, and E Jablonka. 1996. “The Inheritance of Phenotypes: An Adaptation to Fluctuating Environments.” </w:t>
      </w:r>
      <w:r w:rsidRPr="001F2A1B">
        <w:rPr>
          <w:rFonts w:ascii="Times New Roman" w:hAnsi="Times New Roman" w:cs="Times New Roman"/>
          <w:i/>
          <w:iCs/>
          <w:noProof/>
          <w:szCs w:val="24"/>
        </w:rPr>
        <w:t>Journal of Theoretical Biology</w:t>
      </w:r>
      <w:r w:rsidRPr="001F2A1B">
        <w:rPr>
          <w:rFonts w:ascii="Times New Roman" w:hAnsi="Times New Roman" w:cs="Times New Roman"/>
          <w:noProof/>
          <w:szCs w:val="24"/>
        </w:rPr>
        <w:t xml:space="preserve"> 181 (1): 1–9. doi:10.1006/jtbi.1996.0109.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Leigh, Egbert Giles Jr. 1970. “Natural Selection and Mutability.” </w:t>
      </w:r>
      <w:r w:rsidRPr="001F2A1B">
        <w:rPr>
          <w:rFonts w:ascii="Times New Roman" w:hAnsi="Times New Roman" w:cs="Times New Roman"/>
          <w:i/>
          <w:iCs/>
          <w:noProof/>
          <w:szCs w:val="24"/>
        </w:rPr>
        <w:t>The American Naturalist</w:t>
      </w:r>
      <w:r w:rsidRPr="001F2A1B">
        <w:rPr>
          <w:rFonts w:ascii="Times New Roman" w:hAnsi="Times New Roman" w:cs="Times New Roman"/>
          <w:noProof/>
          <w:szCs w:val="24"/>
        </w:rPr>
        <w:t xml:space="preserve"> 104 (937): 301–305.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1973. “The Evolution of Mutation Rates.”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73 (April): Suppl 73:1–18.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Lenski, Richard E. 1989. “Mutation and Selection in Bacterial Populations: Alternatives to the Hypothesis of Directed Mutation.” </w:t>
      </w:r>
      <w:r w:rsidRPr="001F2A1B">
        <w:rPr>
          <w:rFonts w:ascii="Times New Roman" w:hAnsi="Times New Roman" w:cs="Times New Roman"/>
          <w:i/>
          <w:iCs/>
          <w:noProof/>
          <w:szCs w:val="24"/>
        </w:rPr>
        <w:t>Proceedings of the National Academy of Sciences</w:t>
      </w:r>
      <w:r w:rsidRPr="001F2A1B">
        <w:rPr>
          <w:rFonts w:ascii="Times New Roman" w:hAnsi="Times New Roman" w:cs="Times New Roman"/>
          <w:noProof/>
          <w:szCs w:val="24"/>
        </w:rPr>
        <w:t xml:space="preserve"> 86 (8) (April): 2775–2778. doi:10.1073/pnas.86.8.2775.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Lenski, Richard E., Montgomery Slatkin, and Fransisco J. Ayala. 1989. “Another Alternative to Directed Mutation.”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337 (6203) (January 12): 123–4. doi:10.1038/337123b0.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Lenski, Richard E., and Paul D. Sniegowski. 1995a. “Directed Mutations Slip-Sliding Away?” </w:t>
      </w:r>
      <w:r w:rsidRPr="001F2A1B">
        <w:rPr>
          <w:rFonts w:ascii="Times New Roman" w:hAnsi="Times New Roman" w:cs="Times New Roman"/>
          <w:i/>
          <w:iCs/>
          <w:noProof/>
          <w:szCs w:val="24"/>
        </w:rPr>
        <w:t>Current Biology</w:t>
      </w:r>
      <w:r w:rsidRPr="001F2A1B">
        <w:rPr>
          <w:rFonts w:ascii="Times New Roman" w:hAnsi="Times New Roman" w:cs="Times New Roman"/>
          <w:noProof/>
          <w:szCs w:val="24"/>
        </w:rPr>
        <w:t xml:space="preserve"> 5 (2) (February): 97–9. doi:10.1016/S0960-9822(95)00023-6.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1995b. “‘Adaptive Mutation’: The Debate Goes on.” </w:t>
      </w:r>
      <w:r w:rsidRPr="001F2A1B">
        <w:rPr>
          <w:rFonts w:ascii="Times New Roman" w:hAnsi="Times New Roman" w:cs="Times New Roman"/>
          <w:i/>
          <w:iCs/>
          <w:noProof/>
          <w:szCs w:val="24"/>
        </w:rPr>
        <w:t>Science</w:t>
      </w:r>
      <w:r w:rsidRPr="001F2A1B">
        <w:rPr>
          <w:rFonts w:ascii="Times New Roman" w:hAnsi="Times New Roman" w:cs="Times New Roman"/>
          <w:noProof/>
          <w:szCs w:val="24"/>
        </w:rPr>
        <w:t xml:space="preserve"> 269 (5222) (July): 285–288. doi:10.1126/science.7618089.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Liberman, Uri, and Marcus W. Feldman. 1986. “Modifiers of Mutation Rate: A General Reduction Principle.” </w:t>
      </w:r>
      <w:r w:rsidRPr="001F2A1B">
        <w:rPr>
          <w:rFonts w:ascii="Times New Roman" w:hAnsi="Times New Roman" w:cs="Times New Roman"/>
          <w:i/>
          <w:iCs/>
          <w:noProof/>
          <w:szCs w:val="24"/>
        </w:rPr>
        <w:t>Theoretical Population Biology</w:t>
      </w:r>
      <w:r w:rsidRPr="001F2A1B">
        <w:rPr>
          <w:rFonts w:ascii="Times New Roman" w:hAnsi="Times New Roman" w:cs="Times New Roman"/>
          <w:noProof/>
          <w:szCs w:val="24"/>
        </w:rPr>
        <w:t xml:space="preserve"> 30 (1) (August): 125–42.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Loewe, Laurence. 2009. “A Framework for Evolutionary Systems Biology.” </w:t>
      </w:r>
      <w:r w:rsidRPr="001F2A1B">
        <w:rPr>
          <w:rFonts w:ascii="Times New Roman" w:hAnsi="Times New Roman" w:cs="Times New Roman"/>
          <w:i/>
          <w:iCs/>
          <w:noProof/>
          <w:szCs w:val="24"/>
        </w:rPr>
        <w:t>BMC Systems Biology</w:t>
      </w:r>
      <w:r w:rsidRPr="001F2A1B">
        <w:rPr>
          <w:rFonts w:ascii="Times New Roman" w:hAnsi="Times New Roman" w:cs="Times New Roman"/>
          <w:noProof/>
          <w:szCs w:val="24"/>
        </w:rPr>
        <w:t xml:space="preserve"> 3 (27) (January). doi:10.1186/1752-0509-3-27.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Loewe, Laurence, and William G. Hill. 2010. “The Population Genetics of Mutations: Good, Bad and Indifferent.” </w:t>
      </w:r>
      <w:r w:rsidRPr="001F2A1B">
        <w:rPr>
          <w:rFonts w:ascii="Times New Roman" w:hAnsi="Times New Roman" w:cs="Times New Roman"/>
          <w:i/>
          <w:iCs/>
          <w:noProof/>
          <w:szCs w:val="24"/>
        </w:rPr>
        <w:t>Philosophical Transactions of the Royal Society B: Biological Sciences</w:t>
      </w:r>
      <w:r w:rsidRPr="001F2A1B">
        <w:rPr>
          <w:rFonts w:ascii="Times New Roman" w:hAnsi="Times New Roman" w:cs="Times New Roman"/>
          <w:noProof/>
          <w:szCs w:val="24"/>
        </w:rPr>
        <w:t xml:space="preserve"> 365 (1544) (April 27): 1153–67. doi:10.1098/rstb.2009.0317.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lastRenderedPageBreak/>
        <w:t xml:space="preserve">Luria, Salvador E., and Max Delbrück. 1943. “Mutations of Bacteria from Virus Sensitivity to Virus Resistance.”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28 (6) (November): 491–511.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Lynch, Michael. 2010. “Evolution of the Mutation Rate.” </w:t>
      </w:r>
      <w:r w:rsidRPr="001F2A1B">
        <w:rPr>
          <w:rFonts w:ascii="Times New Roman" w:hAnsi="Times New Roman" w:cs="Times New Roman"/>
          <w:i/>
          <w:iCs/>
          <w:noProof/>
          <w:szCs w:val="24"/>
        </w:rPr>
        <w:t>Trends in Genetics</w:t>
      </w:r>
      <w:r w:rsidRPr="001F2A1B">
        <w:rPr>
          <w:rFonts w:ascii="Times New Roman" w:hAnsi="Times New Roman" w:cs="Times New Roman"/>
          <w:noProof/>
          <w:szCs w:val="24"/>
        </w:rPr>
        <w:t xml:space="preserve"> 26 (8) (June 29): 345–352. doi:10.1016/j.tig.2010.05.003.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2011. “The Lower Bound to the Evolution of Mutation Rates.” </w:t>
      </w:r>
      <w:r w:rsidRPr="001F2A1B">
        <w:rPr>
          <w:rFonts w:ascii="Times New Roman" w:hAnsi="Times New Roman" w:cs="Times New Roman"/>
          <w:i/>
          <w:iCs/>
          <w:noProof/>
          <w:szCs w:val="24"/>
        </w:rPr>
        <w:t>Genome Biology and Evolution</w:t>
      </w:r>
      <w:r w:rsidRPr="001F2A1B">
        <w:rPr>
          <w:rFonts w:ascii="Times New Roman" w:hAnsi="Times New Roman" w:cs="Times New Roman"/>
          <w:noProof/>
          <w:szCs w:val="24"/>
        </w:rPr>
        <w:t xml:space="preserve"> 3 (0) (August 4): 1107–1118. doi:10.1093/gbe/evr066.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Lynch, Michael, Reinhard Bürger, D Butcher, and Wilfried Gabriel. 1993. “The Mutational Meltdown in Asexual Populations.” </w:t>
      </w:r>
      <w:r w:rsidRPr="001F2A1B">
        <w:rPr>
          <w:rFonts w:ascii="Times New Roman" w:hAnsi="Times New Roman" w:cs="Times New Roman"/>
          <w:i/>
          <w:iCs/>
          <w:noProof/>
          <w:szCs w:val="24"/>
        </w:rPr>
        <w:t>The Journal of Heredity</w:t>
      </w:r>
      <w:r w:rsidRPr="001F2A1B">
        <w:rPr>
          <w:rFonts w:ascii="Times New Roman" w:hAnsi="Times New Roman" w:cs="Times New Roman"/>
          <w:noProof/>
          <w:szCs w:val="24"/>
        </w:rPr>
        <w:t xml:space="preserve"> 84 (5): 339–44.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Machielsen, Ronnie, Ingrid J. van Alen-Boerrigter, Lucy A. Koole, Roger S. Bongers, Michiel Kleerebezem, and Johan E. T. Van Hylckama Vlieg. 2010. “Indigenous and Environmental Modulation of Frequencies of Mutation in Lactobacillus Plantarum.” </w:t>
      </w:r>
      <w:r w:rsidRPr="001F2A1B">
        <w:rPr>
          <w:rFonts w:ascii="Times New Roman" w:hAnsi="Times New Roman" w:cs="Times New Roman"/>
          <w:i/>
          <w:iCs/>
          <w:noProof/>
          <w:szCs w:val="24"/>
        </w:rPr>
        <w:t>Applied and Environmental Microbiology</w:t>
      </w:r>
      <w:r w:rsidRPr="001F2A1B">
        <w:rPr>
          <w:rFonts w:ascii="Times New Roman" w:hAnsi="Times New Roman" w:cs="Times New Roman"/>
          <w:noProof/>
          <w:szCs w:val="24"/>
        </w:rPr>
        <w:t xml:space="preserve"> 76 (5) (March): 1587–95. doi:10.1128/AEM.02595-09.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Martens, Erik A., and Oskar Hallatschek. 2011. “Interfering Waves of Adaptation Promote Spatial Mixing.”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189 (3) (September 6): 1045–1060. doi:10.1534/genetics.111.130112.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Maynard Smith, John, and John Haigh. 1974. “The Hitch-Hiking Effect of a Favourable Gene.” </w:t>
      </w:r>
      <w:r w:rsidRPr="001F2A1B">
        <w:rPr>
          <w:rFonts w:ascii="Times New Roman" w:hAnsi="Times New Roman" w:cs="Times New Roman"/>
          <w:i/>
          <w:iCs/>
          <w:noProof/>
          <w:szCs w:val="24"/>
        </w:rPr>
        <w:t>Genetical Research</w:t>
      </w:r>
      <w:r w:rsidRPr="001F2A1B">
        <w:rPr>
          <w:rFonts w:ascii="Times New Roman" w:hAnsi="Times New Roman" w:cs="Times New Roman"/>
          <w:noProof/>
          <w:szCs w:val="24"/>
        </w:rPr>
        <w:t xml:space="preserve"> 23 (1) (April 14): 23–35. doi:10.1017/S0016672300014634.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Mérino, Delphine, Hélène Réglier-Poupet, Patrick Berche, and Alain Charbit. 2002. “A Hypermutator Phenotype Attenuates the Virulence of Listeria Monocytogenes in a Mouse Model.” </w:t>
      </w:r>
      <w:r w:rsidRPr="001F2A1B">
        <w:rPr>
          <w:rFonts w:ascii="Times New Roman" w:hAnsi="Times New Roman" w:cs="Times New Roman"/>
          <w:i/>
          <w:iCs/>
          <w:noProof/>
          <w:szCs w:val="24"/>
        </w:rPr>
        <w:t>Molecular Microbiology</w:t>
      </w:r>
      <w:r w:rsidRPr="001F2A1B">
        <w:rPr>
          <w:rFonts w:ascii="Times New Roman" w:hAnsi="Times New Roman" w:cs="Times New Roman"/>
          <w:noProof/>
          <w:szCs w:val="24"/>
        </w:rPr>
        <w:t xml:space="preserve"> 44 (3) (May): 877–87.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Milkman, Roger, and Mellissa McKane Bridges. 1990. “Molecular Evolution of the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Chromosome. III. Clonal Frames.”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126 (3) (November): 505–17.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Mittler, John E., and Richard E. Lenski. 1992. “Experimental Evidence for an Alternative to Directed Mutation in the Bgl Operon.”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356 (6368) (April): 446–8. doi:10.1038/356446a0.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Morgan, Andrew D., Michael B. Bonsall, and Angus Buckling. 2010. “Impact of Bacterial Mutation Rate on Coevolutionary Dynamics between Bacteria and Phages.” </w:t>
      </w:r>
      <w:r w:rsidRPr="001F2A1B">
        <w:rPr>
          <w:rFonts w:ascii="Times New Roman" w:hAnsi="Times New Roman" w:cs="Times New Roman"/>
          <w:i/>
          <w:iCs/>
          <w:noProof/>
          <w:szCs w:val="24"/>
        </w:rPr>
        <w:t>Evolution</w:t>
      </w:r>
      <w:r w:rsidRPr="001F2A1B">
        <w:rPr>
          <w:rFonts w:ascii="Times New Roman" w:hAnsi="Times New Roman" w:cs="Times New Roman"/>
          <w:noProof/>
          <w:szCs w:val="24"/>
        </w:rPr>
        <w:t xml:space="preserve"> 64 (10) (October): 2980–7. doi:10.1111/j.1558-5646.2010.01037.x.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Obolski, Uri, and Lilach Hadany. 2012. “Implications of Stress-Induced Genetic Variation for Minimizing Multidrug Resistance in Bacteria.” </w:t>
      </w:r>
      <w:r w:rsidRPr="001F2A1B">
        <w:rPr>
          <w:rFonts w:ascii="Times New Roman" w:hAnsi="Times New Roman" w:cs="Times New Roman"/>
          <w:i/>
          <w:iCs/>
          <w:noProof/>
          <w:szCs w:val="24"/>
        </w:rPr>
        <w:t>BMC Medicine</w:t>
      </w:r>
      <w:r w:rsidRPr="001F2A1B">
        <w:rPr>
          <w:rFonts w:ascii="Times New Roman" w:hAnsi="Times New Roman" w:cs="Times New Roman"/>
          <w:noProof/>
          <w:szCs w:val="24"/>
        </w:rPr>
        <w:t xml:space="preserve"> 10 (89) (January): 1–30. doi:10.1186/1741-7015-10-89.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Oliver, Antonio, Rafael Cantón, Pilar Campo, Fernando Baquero, and Jesus Blazquez. 2000. “High Frequency of Hypermutable </w:t>
      </w:r>
      <w:r w:rsidRPr="001F2A1B">
        <w:rPr>
          <w:rFonts w:ascii="Times New Roman" w:hAnsi="Times New Roman" w:cs="Times New Roman"/>
          <w:i/>
          <w:iCs/>
          <w:noProof/>
          <w:szCs w:val="24"/>
        </w:rPr>
        <w:t>Pseudomonas Aeruginosa</w:t>
      </w:r>
      <w:r w:rsidRPr="001F2A1B">
        <w:rPr>
          <w:rFonts w:ascii="Times New Roman" w:hAnsi="Times New Roman" w:cs="Times New Roman"/>
          <w:noProof/>
          <w:szCs w:val="24"/>
        </w:rPr>
        <w:t xml:space="preserve"> in Cystic Fibrosis Lung Infection.” </w:t>
      </w:r>
      <w:r w:rsidRPr="001F2A1B">
        <w:rPr>
          <w:rFonts w:ascii="Times New Roman" w:hAnsi="Times New Roman" w:cs="Times New Roman"/>
          <w:i/>
          <w:iCs/>
          <w:noProof/>
          <w:szCs w:val="24"/>
        </w:rPr>
        <w:t>Science</w:t>
      </w:r>
      <w:r w:rsidRPr="001F2A1B">
        <w:rPr>
          <w:rFonts w:ascii="Times New Roman" w:hAnsi="Times New Roman" w:cs="Times New Roman"/>
          <w:noProof/>
          <w:szCs w:val="24"/>
        </w:rPr>
        <w:t xml:space="preserve"> 288 (5469) (May 19): 1251–1253. doi:10.1126/science.288.5469.1251.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Otto, Sarah P., and Troy Day. 2007. </w:t>
      </w:r>
      <w:r w:rsidRPr="001F2A1B">
        <w:rPr>
          <w:rFonts w:ascii="Times New Roman" w:hAnsi="Times New Roman" w:cs="Times New Roman"/>
          <w:i/>
          <w:iCs/>
          <w:noProof/>
          <w:szCs w:val="24"/>
        </w:rPr>
        <w:t>A Biologist’s Guide to Mathematical Modeling in Ecology and Evolution</w:t>
      </w:r>
      <w:r w:rsidRPr="001F2A1B">
        <w:rPr>
          <w:rFonts w:ascii="Times New Roman" w:hAnsi="Times New Roman" w:cs="Times New Roman"/>
          <w:noProof/>
          <w:szCs w:val="24"/>
        </w:rPr>
        <w:t>. Princeton University Press.</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Pal, Csaba, María D. Maciá, Antonio Oliver, Ira Schachar, and Angus Buckling. 2007. “Coevolution with Viruses Drives the Evolution of Bacterial Mutation Rates.”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450 (7172) (December): 1079–81. doi:10.1038/nature06350.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Papp, Balázs, Richard A. Notebaart, and Csaba Pal. 2011. “Systems-Biology Approaches for </w:t>
      </w:r>
      <w:r w:rsidRPr="001F2A1B">
        <w:rPr>
          <w:rFonts w:ascii="Times New Roman" w:hAnsi="Times New Roman" w:cs="Times New Roman"/>
          <w:noProof/>
          <w:szCs w:val="24"/>
        </w:rPr>
        <w:lastRenderedPageBreak/>
        <w:t xml:space="preserve">Predicting Genomic Evolution.” </w:t>
      </w:r>
      <w:r w:rsidRPr="001F2A1B">
        <w:rPr>
          <w:rFonts w:ascii="Times New Roman" w:hAnsi="Times New Roman" w:cs="Times New Roman"/>
          <w:i/>
          <w:iCs/>
          <w:noProof/>
          <w:szCs w:val="24"/>
        </w:rPr>
        <w:t>Nature Reviews. Genetics</w:t>
      </w:r>
      <w:r w:rsidRPr="001F2A1B">
        <w:rPr>
          <w:rFonts w:ascii="Times New Roman" w:hAnsi="Times New Roman" w:cs="Times New Roman"/>
          <w:noProof/>
          <w:szCs w:val="24"/>
        </w:rPr>
        <w:t xml:space="preserve"> 12 (9) (August 2): 591–602. doi:10.1038/nrg3033.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Patwa, Z, and Lindi M Wahl. 2008. “The Fixation Probability of Beneficial Mutations.” </w:t>
      </w:r>
      <w:r w:rsidRPr="001F2A1B">
        <w:rPr>
          <w:rFonts w:ascii="Times New Roman" w:hAnsi="Times New Roman" w:cs="Times New Roman"/>
          <w:i/>
          <w:iCs/>
          <w:noProof/>
          <w:szCs w:val="24"/>
        </w:rPr>
        <w:t>Journal of the Royal Society, Interface / the Royal Society</w:t>
      </w:r>
      <w:r w:rsidRPr="001F2A1B">
        <w:rPr>
          <w:rFonts w:ascii="Times New Roman" w:hAnsi="Times New Roman" w:cs="Times New Roman"/>
          <w:noProof/>
          <w:szCs w:val="24"/>
        </w:rPr>
        <w:t xml:space="preserve"> 5 (28) (November 6): 1279–89. doi:10.1098/rsif.2008.0248.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Racey, Daniel, Robert Fredrik Inglis, Freya Harrison, Antonio Oliver, and Angus Buckling. 2010. “The Effect of Elevated Mutation Rates on the Evolution of Cooperation and Virulence of Pseudomonas Aeruginosa.” </w:t>
      </w:r>
      <w:r w:rsidRPr="001F2A1B">
        <w:rPr>
          <w:rFonts w:ascii="Times New Roman" w:hAnsi="Times New Roman" w:cs="Times New Roman"/>
          <w:i/>
          <w:iCs/>
          <w:noProof/>
          <w:szCs w:val="24"/>
        </w:rPr>
        <w:t>Evolution</w:t>
      </w:r>
      <w:r w:rsidRPr="001F2A1B">
        <w:rPr>
          <w:rFonts w:ascii="Times New Roman" w:hAnsi="Times New Roman" w:cs="Times New Roman"/>
          <w:noProof/>
          <w:szCs w:val="24"/>
        </w:rPr>
        <w:t xml:space="preserve"> 64 (2) (February): 515–21. doi:10.1111/j.1558-5646.2009.00821.x.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Ram, Yoav. 2011. “Proevolution Simulation.” Tel-Aviv, Israel: Google Code.</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Ram, Yoav, and Lilach Hadany. 2012. “THE EVOLUTION OF STRESS-INDUCED HYPERMUTATION IN ASEXUAL POPULATIONS.” </w:t>
      </w:r>
      <w:r w:rsidRPr="001F2A1B">
        <w:rPr>
          <w:rFonts w:ascii="Times New Roman" w:hAnsi="Times New Roman" w:cs="Times New Roman"/>
          <w:i/>
          <w:iCs/>
          <w:noProof/>
          <w:szCs w:val="24"/>
        </w:rPr>
        <w:t>Evolution</w:t>
      </w:r>
      <w:r w:rsidRPr="001F2A1B">
        <w:rPr>
          <w:rFonts w:ascii="Times New Roman" w:hAnsi="Times New Roman" w:cs="Times New Roman"/>
          <w:noProof/>
          <w:szCs w:val="24"/>
        </w:rPr>
        <w:t xml:space="preserve"> 66 (7) (July 28): 2315–2328. doi:10.1111/j.1558-5646.2012.01576.x.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2014a. “Data from: Stress-Induced Mutagenesis and Complex Adaptation.” </w:t>
      </w:r>
      <w:r w:rsidRPr="001F2A1B">
        <w:rPr>
          <w:rFonts w:ascii="Times New Roman" w:hAnsi="Times New Roman" w:cs="Times New Roman"/>
          <w:i/>
          <w:iCs/>
          <w:noProof/>
          <w:szCs w:val="24"/>
        </w:rPr>
        <w:t>Dryad Digital Repository</w:t>
      </w:r>
      <w:r w:rsidRPr="001F2A1B">
        <w:rPr>
          <w:rFonts w:ascii="Times New Roman" w:hAnsi="Times New Roman" w:cs="Times New Roman"/>
          <w:noProof/>
          <w:szCs w:val="24"/>
        </w:rPr>
        <w:t>. doi:10.5061/dryad.3066j.</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2014b. “Stress-Induced Mutagenesis and Complex Adaptation.” Populations and Evolution. </w:t>
      </w:r>
      <w:r w:rsidRPr="001F2A1B">
        <w:rPr>
          <w:rFonts w:ascii="Times New Roman" w:hAnsi="Times New Roman" w:cs="Times New Roman"/>
          <w:i/>
          <w:iCs/>
          <w:noProof/>
          <w:szCs w:val="24"/>
        </w:rPr>
        <w:t>Proceedings of the Royal Society B: Biological Sciences</w:t>
      </w:r>
      <w:r w:rsidRPr="001F2A1B">
        <w:rPr>
          <w:rFonts w:ascii="Times New Roman" w:hAnsi="Times New Roman" w:cs="Times New Roman"/>
          <w:noProof/>
          <w:szCs w:val="24"/>
        </w:rPr>
        <w:t xml:space="preserve"> 281 (1792) (October 7): 20141025–20141025. doi:10.1098/rspb.2014.1025.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 2015. “The Probability of Improvement in Fisher’s Geometric Model: A Probabilistic Approach.” </w:t>
      </w:r>
      <w:r w:rsidRPr="001F2A1B">
        <w:rPr>
          <w:rFonts w:ascii="Times New Roman" w:hAnsi="Times New Roman" w:cs="Times New Roman"/>
          <w:i/>
          <w:iCs/>
          <w:noProof/>
          <w:szCs w:val="24"/>
        </w:rPr>
        <w:t>Theoretical Population Biology</w:t>
      </w:r>
      <w:r w:rsidRPr="001F2A1B">
        <w:rPr>
          <w:rFonts w:ascii="Times New Roman" w:hAnsi="Times New Roman" w:cs="Times New Roman"/>
          <w:noProof/>
          <w:szCs w:val="24"/>
        </w:rPr>
        <w:t xml:space="preserve"> 99 (February): 1–6. doi:10.1016/j.tpb.2014.10.004.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Rice, Sean H. 1990. “A Geometric Model for the Evolution of Development.” </w:t>
      </w:r>
      <w:r w:rsidRPr="001F2A1B">
        <w:rPr>
          <w:rFonts w:ascii="Times New Roman" w:hAnsi="Times New Roman" w:cs="Times New Roman"/>
          <w:i/>
          <w:iCs/>
          <w:noProof/>
          <w:szCs w:val="24"/>
        </w:rPr>
        <w:t>Journal of Theoretical Biology</w:t>
      </w:r>
      <w:r w:rsidRPr="001F2A1B">
        <w:rPr>
          <w:rFonts w:ascii="Times New Roman" w:hAnsi="Times New Roman" w:cs="Times New Roman"/>
          <w:noProof/>
          <w:szCs w:val="24"/>
        </w:rPr>
        <w:t xml:space="preserve"> 143 (3) (April): 319–342. doi:fisher.</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Rosche, William A., and Patricia L. Foster. 2000. “Determining Mutation Rates in Bacterial Populations.” </w:t>
      </w:r>
      <w:r w:rsidRPr="001F2A1B">
        <w:rPr>
          <w:rFonts w:ascii="Times New Roman" w:hAnsi="Times New Roman" w:cs="Times New Roman"/>
          <w:i/>
          <w:iCs/>
          <w:noProof/>
          <w:szCs w:val="24"/>
        </w:rPr>
        <w:t>Methods (San Diego, Calif.)</w:t>
      </w:r>
      <w:r w:rsidRPr="001F2A1B">
        <w:rPr>
          <w:rFonts w:ascii="Times New Roman" w:hAnsi="Times New Roman" w:cs="Times New Roman"/>
          <w:noProof/>
          <w:szCs w:val="24"/>
        </w:rPr>
        <w:t xml:space="preserve"> 20 (1) (January): 4–17. doi:10.1006/meth.1999.0901.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Rosenberg, Susan M., Chandan Shee, Ryan L. Frisch, and P. J. Hastings. 2012. “Stress-Induced Mutation via DNA Breaks in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A Molecular Mechanism with Implications for Evolution and Medicine.” </w:t>
      </w:r>
      <w:r w:rsidRPr="001F2A1B">
        <w:rPr>
          <w:rFonts w:ascii="Times New Roman" w:hAnsi="Times New Roman" w:cs="Times New Roman"/>
          <w:i/>
          <w:iCs/>
          <w:noProof/>
          <w:szCs w:val="24"/>
        </w:rPr>
        <w:t>BioEssays</w:t>
      </w:r>
      <w:r w:rsidRPr="001F2A1B">
        <w:rPr>
          <w:rFonts w:ascii="Times New Roman" w:hAnsi="Times New Roman" w:cs="Times New Roman"/>
          <w:noProof/>
          <w:szCs w:val="24"/>
        </w:rPr>
        <w:t xml:space="preserve"> (August 22): 1–8. doi:10.1002/bies.201200050.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Rosenberg, Susan M., Carl Thulin, and Reuben S. Harris. 1998. “Transient and Heritable Mutators in Adaptive Evolution in the Lab and in Nature.”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148 (4) (April): 1559–66.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Roth, John R., Elisabeth Kugelberg, Andrew B. Reams, Eric Kofoid, and Dan I. Andersson. 2006. “Origin of Mutations under Selection: The Adaptive Mutation Controversy.” </w:t>
      </w:r>
      <w:r w:rsidRPr="001F2A1B">
        <w:rPr>
          <w:rFonts w:ascii="Times New Roman" w:hAnsi="Times New Roman" w:cs="Times New Roman"/>
          <w:i/>
          <w:iCs/>
          <w:noProof/>
          <w:szCs w:val="24"/>
        </w:rPr>
        <w:t>Annual Review of Microbiology</w:t>
      </w:r>
      <w:r w:rsidRPr="001F2A1B">
        <w:rPr>
          <w:rFonts w:ascii="Times New Roman" w:hAnsi="Times New Roman" w:cs="Times New Roman"/>
          <w:noProof/>
          <w:szCs w:val="24"/>
        </w:rPr>
        <w:t xml:space="preserve"> 60 (January): 477–501. doi:10.1146/annurev.micro.60.080805.142045.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Ruan, Kai, Gang Song, and Gaoliang Ouyang. 2009. “Role of Hypoxia in the Hallmarks of Human Cancer.” </w:t>
      </w:r>
      <w:r w:rsidRPr="001F2A1B">
        <w:rPr>
          <w:rFonts w:ascii="Times New Roman" w:hAnsi="Times New Roman" w:cs="Times New Roman"/>
          <w:i/>
          <w:iCs/>
          <w:noProof/>
          <w:szCs w:val="24"/>
        </w:rPr>
        <w:t>Journal of Cellular Biochemistry</w:t>
      </w:r>
      <w:r w:rsidRPr="001F2A1B">
        <w:rPr>
          <w:rFonts w:ascii="Times New Roman" w:hAnsi="Times New Roman" w:cs="Times New Roman"/>
          <w:noProof/>
          <w:szCs w:val="24"/>
        </w:rPr>
        <w:t xml:space="preserve"> 107 (6) (August): 1053–62. doi:10.1002/jcb.22214.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Saint-Ruf, Claude, and Ivan Matic. 2006. “Environmental Tuning of Mutation Rates.” </w:t>
      </w:r>
      <w:r w:rsidRPr="001F2A1B">
        <w:rPr>
          <w:rFonts w:ascii="Times New Roman" w:hAnsi="Times New Roman" w:cs="Times New Roman"/>
          <w:i/>
          <w:iCs/>
          <w:noProof/>
          <w:szCs w:val="24"/>
        </w:rPr>
        <w:t>Environmental Microbiology</w:t>
      </w:r>
      <w:r w:rsidRPr="001F2A1B">
        <w:rPr>
          <w:rFonts w:ascii="Times New Roman" w:hAnsi="Times New Roman" w:cs="Times New Roman"/>
          <w:noProof/>
          <w:szCs w:val="24"/>
        </w:rPr>
        <w:t xml:space="preserve"> 8 (2) (February): 193–9. doi:10.1111/j.1462-2920.2005.00968.x.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lastRenderedPageBreak/>
        <w:t xml:space="preserve">Sharp, Nathaniel P., and Aneil F. Agrawal. 2012. “Evidence for Elevated Mutation Rates in Low-Quality Genotypes.” </w:t>
      </w:r>
      <w:r w:rsidRPr="001F2A1B">
        <w:rPr>
          <w:rFonts w:ascii="Times New Roman" w:hAnsi="Times New Roman" w:cs="Times New Roman"/>
          <w:i/>
          <w:iCs/>
          <w:noProof/>
          <w:szCs w:val="24"/>
        </w:rPr>
        <w:t>Proceedings of the National Academy of Sciences</w:t>
      </w:r>
      <w:r w:rsidRPr="001F2A1B">
        <w:rPr>
          <w:rFonts w:ascii="Times New Roman" w:hAnsi="Times New Roman" w:cs="Times New Roman"/>
          <w:noProof/>
          <w:szCs w:val="24"/>
        </w:rPr>
        <w:t xml:space="preserve"> 109 (16) (April 17): 6142–6. doi:10.1073/pnas.1118918109.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Shaw, Frank H., and Charles F. Baer. 2011. “Fitness-Dependent Mutation Rates in Finite Populations.” </w:t>
      </w:r>
      <w:r w:rsidRPr="001F2A1B">
        <w:rPr>
          <w:rFonts w:ascii="Times New Roman" w:hAnsi="Times New Roman" w:cs="Times New Roman"/>
          <w:i/>
          <w:iCs/>
          <w:noProof/>
          <w:szCs w:val="24"/>
        </w:rPr>
        <w:t>Journal of Evolutionary Biology</w:t>
      </w:r>
      <w:r w:rsidRPr="001F2A1B">
        <w:rPr>
          <w:rFonts w:ascii="Times New Roman" w:hAnsi="Times New Roman" w:cs="Times New Roman"/>
          <w:noProof/>
          <w:szCs w:val="24"/>
        </w:rPr>
        <w:t xml:space="preserve"> 24 (8) (August 3): 1677–84. doi:10.1111/j.1420-9101.2011.02320.x.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Shee, Chandan, Janet L. Gibson, Michele C. Darrow, Caleb Gonzalez, and Susan M. Rosenberg. 2011. “Impact of a Stress-Inducible Switch to Mutagenic Repair of DNA Breaks on Mutation in </w:t>
      </w:r>
      <w:r w:rsidRPr="001F2A1B">
        <w:rPr>
          <w:rFonts w:ascii="Times New Roman" w:hAnsi="Times New Roman" w:cs="Times New Roman"/>
          <w:i/>
          <w:iCs/>
          <w:noProof/>
          <w:szCs w:val="24"/>
        </w:rPr>
        <w:t>Escherichia Coli</w:t>
      </w:r>
      <w:r w:rsidRPr="001F2A1B">
        <w:rPr>
          <w:rFonts w:ascii="Times New Roman" w:hAnsi="Times New Roman" w:cs="Times New Roman"/>
          <w:noProof/>
          <w:szCs w:val="24"/>
        </w:rPr>
        <w:t xml:space="preserve">.” </w:t>
      </w:r>
      <w:r w:rsidRPr="001F2A1B">
        <w:rPr>
          <w:rFonts w:ascii="Times New Roman" w:hAnsi="Times New Roman" w:cs="Times New Roman"/>
          <w:i/>
          <w:iCs/>
          <w:noProof/>
          <w:szCs w:val="24"/>
        </w:rPr>
        <w:t>Proceedings of the National Academy of Sciences</w:t>
      </w:r>
      <w:r w:rsidRPr="001F2A1B">
        <w:rPr>
          <w:rFonts w:ascii="Times New Roman" w:hAnsi="Times New Roman" w:cs="Times New Roman"/>
          <w:noProof/>
          <w:szCs w:val="24"/>
        </w:rPr>
        <w:t xml:space="preserve"> 108 (33) (August 1): 13659–13664. doi:10.1073/pnas.1104681108.</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Sloan, Daniel B., and Vijay G. Panjeti. 2010. “Evolutionary Feedbacks between Reproductive Mode and Mutation Rate Exacerbate the Paradox of Sex.” </w:t>
      </w:r>
      <w:r w:rsidRPr="001F2A1B">
        <w:rPr>
          <w:rFonts w:ascii="Times New Roman" w:hAnsi="Times New Roman" w:cs="Times New Roman"/>
          <w:i/>
          <w:iCs/>
          <w:noProof/>
          <w:szCs w:val="24"/>
        </w:rPr>
        <w:t>Evolution</w:t>
      </w:r>
      <w:r w:rsidRPr="001F2A1B">
        <w:rPr>
          <w:rFonts w:ascii="Times New Roman" w:hAnsi="Times New Roman" w:cs="Times New Roman"/>
          <w:noProof/>
          <w:szCs w:val="24"/>
        </w:rPr>
        <w:t xml:space="preserve"> 64 (4) (April 1): 1129–35. doi:10.1111/j.1558-5646.2009.00869.x.</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Sniegowski, Paul D., Philip J. Gerrish, Toby Johnson, and Aaron Shaver. 2000. “The Evolution of Mutation Rates: Separating Causes from Consequences.” </w:t>
      </w:r>
      <w:r w:rsidRPr="001F2A1B">
        <w:rPr>
          <w:rFonts w:ascii="Times New Roman" w:hAnsi="Times New Roman" w:cs="Times New Roman"/>
          <w:i/>
          <w:iCs/>
          <w:noProof/>
          <w:szCs w:val="24"/>
        </w:rPr>
        <w:t>BioEssays : News and Reviews in Molecular, Cellular and Developmental Biology</w:t>
      </w:r>
      <w:r w:rsidRPr="001F2A1B">
        <w:rPr>
          <w:rFonts w:ascii="Times New Roman" w:hAnsi="Times New Roman" w:cs="Times New Roman"/>
          <w:noProof/>
          <w:szCs w:val="24"/>
        </w:rPr>
        <w:t xml:space="preserve"> 22 (12) (December): 1057–66. doi:10.1002/1521-1878(200012)22:12&lt;1057::AID-BIES3&gt;3.0.CO;2-W.</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Sniegowski, Paul D., Philip J. Gerrish, and Richard E. Lenski. 1997. “Evolution of High Mutation Rates in Experimental Populations of E. Coli.”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387 (6634) (June): 703–5. doi:10.1038/42701.</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Sniegowski, Paul D., and Richard E. Lenski. 1995. “Mutation and Adaptation: The Directed Mutation Controversy in Evolutionary Perspective.” </w:t>
      </w:r>
      <w:r w:rsidRPr="001F2A1B">
        <w:rPr>
          <w:rFonts w:ascii="Times New Roman" w:hAnsi="Times New Roman" w:cs="Times New Roman"/>
          <w:i/>
          <w:iCs/>
          <w:noProof/>
          <w:szCs w:val="24"/>
        </w:rPr>
        <w:t>Annual Review of Ecology and Systematics</w:t>
      </w:r>
      <w:r w:rsidRPr="001F2A1B">
        <w:rPr>
          <w:rFonts w:ascii="Times New Roman" w:hAnsi="Times New Roman" w:cs="Times New Roman"/>
          <w:noProof/>
          <w:szCs w:val="24"/>
        </w:rPr>
        <w:t xml:space="preserve"> 26 (1) (November): 553–578. doi:10.1146/annurev.es.26.110195.003005.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Sprouffske, Kathleen, Lauren M F Merlo, Philip J. Gerrish, Carlo C Maley, and Paul D. Sniegowski. 2012. “Cancer in Light of Experimental Evolution.” </w:t>
      </w:r>
      <w:r w:rsidRPr="001F2A1B">
        <w:rPr>
          <w:rFonts w:ascii="Times New Roman" w:hAnsi="Times New Roman" w:cs="Times New Roman"/>
          <w:i/>
          <w:iCs/>
          <w:noProof/>
          <w:szCs w:val="24"/>
        </w:rPr>
        <w:t>Current Biology</w:t>
      </w:r>
      <w:r w:rsidRPr="001F2A1B">
        <w:rPr>
          <w:rFonts w:ascii="Times New Roman" w:hAnsi="Times New Roman" w:cs="Times New Roman"/>
          <w:noProof/>
          <w:szCs w:val="24"/>
        </w:rPr>
        <w:t xml:space="preserve"> 22 (17) (September 11): R762–71. doi:10.1016/j.cub.2012.06.065.</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Sturtevant, A. H. 1937. “Essays on Evolution. I. On the Effects of Selection on Mutation Rate.” </w:t>
      </w:r>
      <w:r w:rsidRPr="001F2A1B">
        <w:rPr>
          <w:rFonts w:ascii="Times New Roman" w:hAnsi="Times New Roman" w:cs="Times New Roman"/>
          <w:i/>
          <w:iCs/>
          <w:noProof/>
          <w:szCs w:val="24"/>
        </w:rPr>
        <w:t>The Quarterly Review of Biology</w:t>
      </w:r>
      <w:r w:rsidRPr="001F2A1B">
        <w:rPr>
          <w:rFonts w:ascii="Times New Roman" w:hAnsi="Times New Roman" w:cs="Times New Roman"/>
          <w:noProof/>
          <w:szCs w:val="24"/>
        </w:rPr>
        <w:t xml:space="preserve"> 12 (4) (December): 464–467. doi:10.1086/394543.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Sung, Way, Matthew S. Ackerman, Samuel F. Miller, Thomas G. Doak, and Michael Lynch. 2012. “Drift-Barrier Hypothesis and Mutation-Rate Evolution.” </w:t>
      </w:r>
      <w:r w:rsidRPr="001F2A1B">
        <w:rPr>
          <w:rFonts w:ascii="Times New Roman" w:hAnsi="Times New Roman" w:cs="Times New Roman"/>
          <w:i/>
          <w:iCs/>
          <w:noProof/>
          <w:szCs w:val="24"/>
        </w:rPr>
        <w:t>Proceedings of the National Academy of Sciences of the United States of America</w:t>
      </w:r>
      <w:r w:rsidRPr="001F2A1B">
        <w:rPr>
          <w:rFonts w:ascii="Times New Roman" w:hAnsi="Times New Roman" w:cs="Times New Roman"/>
          <w:noProof/>
          <w:szCs w:val="24"/>
        </w:rPr>
        <w:t xml:space="preserve"> 109 (45) (November 6): 18488–92. doi:10.1073/pnas.1216223109.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Taddei, François, Miroslav Radman, John Maynard Smith, Bruno Toupance, Pierre-Henri Gouyon, and Bernard Godelle. 1997. “Role of Mutator Alleles in Adaptive Evolution.” </w:t>
      </w:r>
      <w:r w:rsidRPr="001F2A1B">
        <w:rPr>
          <w:rFonts w:ascii="Times New Roman" w:hAnsi="Times New Roman" w:cs="Times New Roman"/>
          <w:i/>
          <w:iCs/>
          <w:noProof/>
          <w:szCs w:val="24"/>
        </w:rPr>
        <w:t>Nature</w:t>
      </w:r>
      <w:r w:rsidRPr="001F2A1B">
        <w:rPr>
          <w:rFonts w:ascii="Times New Roman" w:hAnsi="Times New Roman" w:cs="Times New Roman"/>
          <w:noProof/>
          <w:szCs w:val="24"/>
        </w:rPr>
        <w:t xml:space="preserve"> 387 (6634) (June): 700–2. doi:10.1038/42696.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Tenaillon, Olivier, Erick Denamur, and Ivan Matic. 2004. “Evolutionary Significance of Stress-Induced Mutagenesis in Bacteria.” </w:t>
      </w:r>
      <w:r w:rsidRPr="001F2A1B">
        <w:rPr>
          <w:rFonts w:ascii="Times New Roman" w:hAnsi="Times New Roman" w:cs="Times New Roman"/>
          <w:i/>
          <w:iCs/>
          <w:noProof/>
          <w:szCs w:val="24"/>
        </w:rPr>
        <w:t>Trends in Microbiology</w:t>
      </w:r>
      <w:r w:rsidRPr="001F2A1B">
        <w:rPr>
          <w:rFonts w:ascii="Times New Roman" w:hAnsi="Times New Roman" w:cs="Times New Roman"/>
          <w:noProof/>
          <w:szCs w:val="24"/>
        </w:rPr>
        <w:t xml:space="preserve"> 12 (6) (June): 264–70. doi:10.1016/j.tim.2004.04.002.</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Tenaillon, Olivier, Herve Le Nagard, Bernard Godelle, and François Taddei. 2000. “Mutators and Sex in Bacteria: Conflict between Adaptive Strategies.” </w:t>
      </w:r>
      <w:r w:rsidRPr="001F2A1B">
        <w:rPr>
          <w:rFonts w:ascii="Times New Roman" w:hAnsi="Times New Roman" w:cs="Times New Roman"/>
          <w:i/>
          <w:iCs/>
          <w:noProof/>
          <w:szCs w:val="24"/>
        </w:rPr>
        <w:t>Proceedings of the National Academy of Sciences</w:t>
      </w:r>
      <w:r w:rsidRPr="001F2A1B">
        <w:rPr>
          <w:rFonts w:ascii="Times New Roman" w:hAnsi="Times New Roman" w:cs="Times New Roman"/>
          <w:noProof/>
          <w:szCs w:val="24"/>
        </w:rPr>
        <w:t xml:space="preserve"> 97 (19) (September): 10465–70. doi:10.1073/pnas.180063397.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Tenaillon, Olivier, François Taddei, Miroslav Radman, and Ivan Matic. 2001. “Second-Order Selection in Bacterial Evolution: Selection Acting on Mutation and Recombination </w:t>
      </w:r>
      <w:r w:rsidRPr="001F2A1B">
        <w:rPr>
          <w:rFonts w:ascii="Times New Roman" w:hAnsi="Times New Roman" w:cs="Times New Roman"/>
          <w:noProof/>
          <w:szCs w:val="24"/>
        </w:rPr>
        <w:lastRenderedPageBreak/>
        <w:t xml:space="preserve">Rates in the Course of Adaptation.” </w:t>
      </w:r>
      <w:r w:rsidRPr="001F2A1B">
        <w:rPr>
          <w:rFonts w:ascii="Times New Roman" w:hAnsi="Times New Roman" w:cs="Times New Roman"/>
          <w:i/>
          <w:iCs/>
          <w:noProof/>
          <w:szCs w:val="24"/>
        </w:rPr>
        <w:t>Research in Microbiology</w:t>
      </w:r>
      <w:r w:rsidRPr="001F2A1B">
        <w:rPr>
          <w:rFonts w:ascii="Times New Roman" w:hAnsi="Times New Roman" w:cs="Times New Roman"/>
          <w:noProof/>
          <w:szCs w:val="24"/>
        </w:rPr>
        <w:t xml:space="preserve"> 152 (1): 11–6.</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Tenaillon, Olivier, Bruno Toupance, Herve Le Nagard, François Taddei, and Bernard Godelle. 1999. “Mutators, Population Size, Adaptive Landscape and the Adaptation of Asexual Populations of Bacteria.”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152 (2) (June): 485–93.</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Tomlinson, Ian, and Walter F Bodmer. 1999. “Selection, the Mutation Rate and Cancer: Ensuring That the Tail Does Not Wag the Dog.” </w:t>
      </w:r>
      <w:r w:rsidRPr="001F2A1B">
        <w:rPr>
          <w:rFonts w:ascii="Times New Roman" w:hAnsi="Times New Roman" w:cs="Times New Roman"/>
          <w:i/>
          <w:iCs/>
          <w:noProof/>
          <w:szCs w:val="24"/>
        </w:rPr>
        <w:t>Nature Medicine</w:t>
      </w:r>
      <w:r w:rsidRPr="001F2A1B">
        <w:rPr>
          <w:rFonts w:ascii="Times New Roman" w:hAnsi="Times New Roman" w:cs="Times New Roman"/>
          <w:noProof/>
          <w:szCs w:val="24"/>
        </w:rPr>
        <w:t xml:space="preserve"> 5 (1) (January): 11–2. doi:10.1038/4687.</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van der Veen, Stijn, Saskia van Schalkwijk, Douwe Molenaar, Willem M. de Vos, Tjakko Abee, and Marjon H. J. Wells-Bennik. 2010. “The SOS Response of </w:t>
      </w:r>
      <w:r w:rsidRPr="001F2A1B">
        <w:rPr>
          <w:rFonts w:ascii="Times New Roman" w:hAnsi="Times New Roman" w:cs="Times New Roman"/>
          <w:i/>
          <w:iCs/>
          <w:noProof/>
          <w:szCs w:val="24"/>
        </w:rPr>
        <w:t>Listeria Monocytogenes</w:t>
      </w:r>
      <w:r w:rsidRPr="001F2A1B">
        <w:rPr>
          <w:rFonts w:ascii="Times New Roman" w:hAnsi="Times New Roman" w:cs="Times New Roman"/>
          <w:noProof/>
          <w:szCs w:val="24"/>
        </w:rPr>
        <w:t xml:space="preserve"> Is Involved in Stress Resistance and Mutagenesis.” </w:t>
      </w:r>
      <w:r w:rsidRPr="001F2A1B">
        <w:rPr>
          <w:rFonts w:ascii="Times New Roman" w:hAnsi="Times New Roman" w:cs="Times New Roman"/>
          <w:i/>
          <w:iCs/>
          <w:noProof/>
          <w:szCs w:val="24"/>
        </w:rPr>
        <w:t>Microbiology (Reading, England)</w:t>
      </w:r>
      <w:r w:rsidRPr="001F2A1B">
        <w:rPr>
          <w:rFonts w:ascii="Times New Roman" w:hAnsi="Times New Roman" w:cs="Times New Roman"/>
          <w:noProof/>
          <w:szCs w:val="24"/>
        </w:rPr>
        <w:t xml:space="preserve"> 156 (Pt 2) (February): 374–84. doi:10.1099/mic.0.035196-0.</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Waxman, David, and John J Welch. 2005. “Fisher’s Microscope and Haldane's Ellipse.” </w:t>
      </w:r>
      <w:r w:rsidRPr="001F2A1B">
        <w:rPr>
          <w:rFonts w:ascii="Times New Roman" w:hAnsi="Times New Roman" w:cs="Times New Roman"/>
          <w:i/>
          <w:iCs/>
          <w:noProof/>
          <w:szCs w:val="24"/>
        </w:rPr>
        <w:t>The American Naturalist</w:t>
      </w:r>
      <w:r w:rsidRPr="001F2A1B">
        <w:rPr>
          <w:rFonts w:ascii="Times New Roman" w:hAnsi="Times New Roman" w:cs="Times New Roman"/>
          <w:noProof/>
          <w:szCs w:val="24"/>
        </w:rPr>
        <w:t xml:space="preserve"> 166 (4) (October): 447–57. doi:10.1086/444404.</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szCs w:val="24"/>
        </w:rPr>
      </w:pPr>
      <w:r w:rsidRPr="001F2A1B">
        <w:rPr>
          <w:rFonts w:ascii="Times New Roman" w:hAnsi="Times New Roman" w:cs="Times New Roman"/>
          <w:noProof/>
          <w:szCs w:val="24"/>
        </w:rPr>
        <w:t xml:space="preserve">Wright, Sewall. 1931. “Evolution in Mendelian Populations.” </w:t>
      </w:r>
      <w:r w:rsidRPr="001F2A1B">
        <w:rPr>
          <w:rFonts w:ascii="Times New Roman" w:hAnsi="Times New Roman" w:cs="Times New Roman"/>
          <w:i/>
          <w:iCs/>
          <w:noProof/>
          <w:szCs w:val="24"/>
        </w:rPr>
        <w:t>Genetics</w:t>
      </w:r>
      <w:r w:rsidRPr="001F2A1B">
        <w:rPr>
          <w:rFonts w:ascii="Times New Roman" w:hAnsi="Times New Roman" w:cs="Times New Roman"/>
          <w:noProof/>
          <w:szCs w:val="24"/>
        </w:rPr>
        <w:t xml:space="preserve"> 16 (2) (March): 97–159.</w:t>
      </w:r>
    </w:p>
    <w:p w:rsidR="001F2A1B" w:rsidRPr="001F2A1B" w:rsidRDefault="001F2A1B" w:rsidP="001F2A1B">
      <w:pPr>
        <w:widowControl w:val="0"/>
        <w:autoSpaceDE w:val="0"/>
        <w:autoSpaceDN w:val="0"/>
        <w:adjustRightInd w:val="0"/>
        <w:spacing w:after="140" w:line="240" w:lineRule="auto"/>
        <w:ind w:left="480" w:hanging="480"/>
        <w:rPr>
          <w:rFonts w:ascii="Times New Roman" w:hAnsi="Times New Roman" w:cs="Times New Roman"/>
          <w:noProof/>
        </w:rPr>
      </w:pPr>
      <w:r w:rsidRPr="001F2A1B">
        <w:rPr>
          <w:rFonts w:ascii="Times New Roman" w:hAnsi="Times New Roman" w:cs="Times New Roman"/>
          <w:noProof/>
          <w:szCs w:val="24"/>
        </w:rPr>
        <w:t xml:space="preserve">———. 1988. “Surfaces of Selective Value Revisited.” </w:t>
      </w:r>
      <w:r w:rsidRPr="001F2A1B">
        <w:rPr>
          <w:rFonts w:ascii="Times New Roman" w:hAnsi="Times New Roman" w:cs="Times New Roman"/>
          <w:i/>
          <w:iCs/>
          <w:noProof/>
          <w:szCs w:val="24"/>
        </w:rPr>
        <w:t>American Naturalist</w:t>
      </w:r>
      <w:r w:rsidRPr="001F2A1B">
        <w:rPr>
          <w:rFonts w:ascii="Times New Roman" w:hAnsi="Times New Roman" w:cs="Times New Roman"/>
          <w:noProof/>
          <w:szCs w:val="24"/>
        </w:rPr>
        <w:t xml:space="preserve"> 131 (1): 115–123. doi:10.1086/284777.</w:t>
      </w:r>
    </w:p>
    <w:p w:rsidR="00117E9C" w:rsidRDefault="005B7819" w:rsidP="001F2A1B">
      <w:pPr>
        <w:widowControl w:val="0"/>
        <w:autoSpaceDE w:val="0"/>
        <w:autoSpaceDN w:val="0"/>
        <w:adjustRightInd w:val="0"/>
        <w:spacing w:after="140" w:line="288" w:lineRule="auto"/>
        <w:ind w:left="480" w:hanging="480"/>
        <w:jc w:val="left"/>
      </w:pPr>
      <w:r>
        <w:fldChar w:fldCharType="end"/>
      </w:r>
      <w:r w:rsidR="00117E9C">
        <w:br w:type="page"/>
      </w:r>
    </w:p>
    <w:p w:rsidR="009824F4" w:rsidRPr="0056210B" w:rsidRDefault="00C25037" w:rsidP="0056210B">
      <w:pPr>
        <w:bidi/>
        <w:rPr>
          <w:rFonts w:ascii="Palatino Linotype" w:hAnsi="Palatino Linotype"/>
          <w:sz w:val="40"/>
          <w:szCs w:val="40"/>
          <w:rtl/>
        </w:rPr>
      </w:pPr>
      <w:r w:rsidRPr="0056210B">
        <w:rPr>
          <w:rFonts w:ascii="Palatino Linotype" w:hAnsi="Palatino Linotype" w:hint="cs"/>
          <w:sz w:val="40"/>
          <w:szCs w:val="40"/>
          <w:rtl/>
        </w:rPr>
        <w:lastRenderedPageBreak/>
        <w:t>אוניברסיטת תל-אביב</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הפקולטה למדעי החיים ע"ש ג'ורג' ס. וייז</w:t>
      </w:r>
    </w:p>
    <w:p w:rsidR="00C25037"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המדרשה לתארים מתקדמים ע"ש משפת סמולרש</w:t>
      </w:r>
    </w:p>
    <w:p w:rsidR="009824F4" w:rsidRPr="0056210B" w:rsidRDefault="00C25037" w:rsidP="0056210B">
      <w:pPr>
        <w:bidi/>
        <w:rPr>
          <w:rFonts w:ascii="Palatino Linotype" w:hAnsi="Palatino Linotype"/>
          <w:sz w:val="32"/>
          <w:szCs w:val="32"/>
          <w:rtl/>
        </w:rPr>
      </w:pPr>
      <w:r w:rsidRPr="0056210B">
        <w:rPr>
          <w:rFonts w:ascii="Palatino Linotype" w:hAnsi="Palatino Linotype" w:hint="cs"/>
          <w:sz w:val="32"/>
          <w:szCs w:val="32"/>
          <w:rtl/>
        </w:rPr>
        <w:t>המחלקה לביולוגיה מולקולרית ואקולוגיה של צמחים</w:t>
      </w:r>
    </w:p>
    <w:p w:rsidR="00C25037" w:rsidRDefault="00C25037" w:rsidP="0056210B">
      <w:pPr>
        <w:bidi/>
        <w:rPr>
          <w:rtl/>
        </w:rPr>
      </w:pPr>
    </w:p>
    <w:p w:rsidR="009824F4" w:rsidRPr="0056210B" w:rsidRDefault="00C25037" w:rsidP="0056210B">
      <w:pPr>
        <w:rPr>
          <w:rFonts w:ascii="Palatino Linotype" w:hAnsi="Palatino Linotype"/>
          <w:sz w:val="40"/>
          <w:szCs w:val="40"/>
          <w:rtl/>
        </w:rPr>
      </w:pPr>
      <w:r w:rsidRPr="0056210B">
        <w:rPr>
          <w:rFonts w:ascii="Palatino Linotype" w:hAnsi="Palatino Linotype" w:hint="cs"/>
          <w:sz w:val="40"/>
          <w:szCs w:val="40"/>
          <w:rtl/>
        </w:rPr>
        <w:t>עבודת דוקטור</w:t>
      </w:r>
    </w:p>
    <w:p w:rsidR="00C25037" w:rsidRPr="00C25037" w:rsidRDefault="00C25037" w:rsidP="0056210B">
      <w:pPr>
        <w:bidi/>
        <w:jc w:val="left"/>
      </w:pPr>
    </w:p>
    <w:p w:rsidR="00735DF9" w:rsidRPr="0056210B" w:rsidRDefault="00C25037" w:rsidP="0056210B">
      <w:pPr>
        <w:pBdr>
          <w:top w:val="single" w:sz="4" w:space="1" w:color="auto"/>
          <w:bottom w:val="single" w:sz="4" w:space="1" w:color="auto"/>
        </w:pBdr>
        <w:bidi/>
        <w:rPr>
          <w:rFonts w:ascii="Georgia" w:hAnsi="Georgia"/>
          <w:color w:val="17365D" w:themeColor="text2" w:themeShade="BF"/>
          <w:sz w:val="72"/>
          <w:szCs w:val="72"/>
          <w:rtl/>
        </w:rPr>
      </w:pPr>
      <w:r w:rsidRPr="0056210B">
        <w:rPr>
          <w:rFonts w:ascii="Georgia" w:hAnsi="Georgia" w:hint="cs"/>
          <w:color w:val="17365D" w:themeColor="text2" w:themeShade="BF"/>
          <w:sz w:val="72"/>
          <w:szCs w:val="72"/>
          <w:rtl/>
        </w:rPr>
        <w:t>האבולוציה של מוטציה מושרית-עקה: גורמים ותוצאות</w:t>
      </w:r>
    </w:p>
    <w:p w:rsidR="0056210B" w:rsidRDefault="0056210B" w:rsidP="0056210B">
      <w:pPr>
        <w:bidi/>
        <w:rPr>
          <w:rFonts w:ascii="Palatino Linotype" w:hAnsi="Palatino Linotype"/>
          <w:sz w:val="44"/>
          <w:szCs w:val="44"/>
          <w:rtl/>
        </w:rPr>
      </w:pPr>
    </w:p>
    <w:p w:rsidR="00735DF9" w:rsidRPr="0056210B" w:rsidRDefault="00C25037" w:rsidP="0056210B">
      <w:pPr>
        <w:rPr>
          <w:rFonts w:ascii="Palatino Linotype" w:hAnsi="Palatino Linotype"/>
          <w:sz w:val="56"/>
          <w:szCs w:val="56"/>
        </w:rPr>
      </w:pPr>
      <w:r w:rsidRPr="0056210B">
        <w:rPr>
          <w:rFonts w:ascii="Palatino Linotype" w:hAnsi="Palatino Linotype" w:hint="cs"/>
          <w:sz w:val="56"/>
          <w:szCs w:val="56"/>
          <w:rtl/>
        </w:rPr>
        <w:t>מאת יואב רם</w:t>
      </w:r>
    </w:p>
    <w:p w:rsidR="00F066F2" w:rsidRDefault="00F066F2" w:rsidP="0056210B">
      <w:pPr>
        <w:bidi/>
        <w:jc w:val="left"/>
      </w:pPr>
    </w:p>
    <w:p w:rsidR="00735DF9" w:rsidRPr="00C25037" w:rsidRDefault="00F066F2" w:rsidP="0056210B">
      <w:pPr>
        <w:bidi/>
        <w:jc w:val="left"/>
      </w:pPr>
      <w:r w:rsidRPr="00C25037">
        <w:rPr>
          <w:noProof/>
        </w:rPr>
        <w:drawing>
          <wp:anchor distT="0" distB="0" distL="114300" distR="114300" simplePos="0" relativeHeight="251658240" behindDoc="0" locked="0" layoutInCell="1" allowOverlap="1" wp14:anchorId="1687CA8C" wp14:editId="72722370">
            <wp:simplePos x="0" y="0"/>
            <wp:positionH relativeFrom="margin">
              <wp:posOffset>4277360</wp:posOffset>
            </wp:positionH>
            <wp:positionV relativeFrom="margin">
              <wp:posOffset>6989445</wp:posOffset>
            </wp:positionV>
            <wp:extent cx="1202055" cy="143954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2055" cy="1439545"/>
                    </a:xfrm>
                    <a:prstGeom prst="rect">
                      <a:avLst/>
                    </a:prstGeom>
                    <a:noFill/>
                  </pic:spPr>
                </pic:pic>
              </a:graphicData>
            </a:graphic>
          </wp:anchor>
        </w:drawing>
      </w:r>
    </w:p>
    <w:p w:rsidR="00B731FE" w:rsidRPr="0056210B" w:rsidRDefault="00C25037" w:rsidP="0056210B">
      <w:pPr>
        <w:bidi/>
        <w:jc w:val="right"/>
        <w:rPr>
          <w:rFonts w:ascii="Palatino Linotype" w:hAnsi="Palatino Linotype"/>
          <w:sz w:val="40"/>
          <w:szCs w:val="40"/>
        </w:rPr>
      </w:pPr>
      <w:r w:rsidRPr="0056210B">
        <w:rPr>
          <w:rFonts w:ascii="Palatino Linotype" w:hAnsi="Palatino Linotype" w:hint="cs"/>
          <w:sz w:val="40"/>
          <w:szCs w:val="40"/>
          <w:rtl/>
        </w:rPr>
        <w:t>מנחה: פרופ' לילך הדני</w:t>
      </w:r>
    </w:p>
    <w:p w:rsidR="009824F4" w:rsidRPr="004771AF" w:rsidRDefault="00C25037" w:rsidP="0056210B">
      <w:pPr>
        <w:bidi/>
        <w:jc w:val="right"/>
        <w:rPr>
          <w:rtl/>
        </w:rPr>
      </w:pPr>
      <w:r w:rsidRPr="0056210B">
        <w:rPr>
          <w:rFonts w:ascii="Palatino Linotype" w:hAnsi="Palatino Linotype" w:hint="cs"/>
          <w:sz w:val="40"/>
          <w:szCs w:val="40"/>
          <w:rtl/>
        </w:rPr>
        <w:t>ינואר 2016</w:t>
      </w:r>
    </w:p>
    <w:sectPr w:rsidR="009824F4" w:rsidRPr="004771AF" w:rsidSect="00711EFD">
      <w:footerReference w:type="default" r:id="rId16"/>
      <w:pgSz w:w="11907" w:h="16839" w:code="9"/>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lilach" w:date="2016-01-07T17:03:00Z" w:initials="LH">
    <w:p w:rsidR="009E6A65" w:rsidRDefault="009E6A65" w:rsidP="00E52162">
      <w:pPr>
        <w:pStyle w:val="CommentText"/>
      </w:pPr>
      <w:r>
        <w:rPr>
          <w:rStyle w:val="CommentReference"/>
        </w:rPr>
        <w:annotationRef/>
      </w:r>
      <w:r>
        <w:t>A bit awkward</w:t>
      </w:r>
    </w:p>
  </w:comment>
  <w:comment w:id="19" w:author="lilach" w:date="2016-01-04T13:58:00Z" w:initials="LH">
    <w:p w:rsidR="009E6A65" w:rsidRDefault="009E6A65" w:rsidP="00EC12F5">
      <w:pPr>
        <w:pStyle w:val="CommentText"/>
      </w:pPr>
      <w:r>
        <w:rPr>
          <w:rStyle w:val="CommentReference"/>
        </w:rPr>
        <w:annotationRef/>
      </w:r>
      <w:r>
        <w:t xml:space="preserve">This is a long and complicated paragraph. </w:t>
      </w:r>
      <w:proofErr w:type="gramStart"/>
      <w:r>
        <w:t>consider</w:t>
      </w:r>
      <w:proofErr w:type="gramEnd"/>
      <w:r>
        <w:t xml:space="preserve"> allowing recombination a paragraph of its own. An illustration?</w:t>
      </w:r>
    </w:p>
  </w:comment>
  <w:comment w:id="22" w:author="lilach" w:date="2016-01-07T17:04:00Z" w:initials="LH">
    <w:p w:rsidR="009E6A65" w:rsidRDefault="009E6A65" w:rsidP="00E52162">
      <w:pPr>
        <w:pStyle w:val="CommentText"/>
      </w:pPr>
      <w:r>
        <w:rPr>
          <w:rStyle w:val="CommentReference"/>
        </w:rPr>
        <w:annotationRef/>
      </w:r>
      <w:r>
        <w:t>Not sure if to start from that, and if you do it would be better to separate adaptive mutation from stress induced mutation more strictly</w:t>
      </w:r>
    </w:p>
  </w:comment>
  <w:comment w:id="26" w:author="lilach" w:date="2016-01-05T09:47:00Z" w:initials="LH">
    <w:p w:rsidR="009E6A65" w:rsidRDefault="009E6A65" w:rsidP="00A14E60">
      <w:pPr>
        <w:pStyle w:val="CommentText"/>
      </w:pPr>
      <w:r>
        <w:rPr>
          <w:rStyle w:val="CommentReference"/>
        </w:rPr>
        <w:annotationRef/>
      </w:r>
      <w:r>
        <w:t>Ref to Uri?</w:t>
      </w:r>
    </w:p>
  </w:comment>
  <w:comment w:id="32" w:author="lilach" w:date="2016-01-05T09:51:00Z" w:initials="LH">
    <w:p w:rsidR="009E6A65" w:rsidRDefault="009E6A65">
      <w:pPr>
        <w:pStyle w:val="CommentText"/>
      </w:pPr>
      <w:r>
        <w:rPr>
          <w:rStyle w:val="CommentReference"/>
        </w:rPr>
        <w:annotationRef/>
      </w:r>
      <w:r>
        <w:t>Did u do that?</w:t>
      </w:r>
    </w:p>
  </w:comment>
  <w:comment w:id="36" w:author="lilach" w:date="2016-01-05T12:29:00Z" w:initials="LH">
    <w:p w:rsidR="009E6A65" w:rsidRDefault="009E6A65" w:rsidP="00AA5FBC">
      <w:pPr>
        <w:pStyle w:val="CommentText"/>
      </w:pPr>
      <w:r>
        <w:rPr>
          <w:rStyle w:val="CommentReference"/>
        </w:rPr>
        <w:annotationRef/>
      </w:r>
      <w:r>
        <w:t xml:space="preserve">Two additional? Mention the paper with Ariel? Or phrase differently </w:t>
      </w:r>
    </w:p>
  </w:comment>
  <w:comment w:id="38" w:author="lilach" w:date="2016-01-05T12:29:00Z" w:initials="LH">
    <w:p w:rsidR="009E6A65" w:rsidRDefault="009E6A65">
      <w:pPr>
        <w:pStyle w:val="CommentText"/>
      </w:pPr>
      <w:r>
        <w:rPr>
          <w:rStyle w:val="CommentReference"/>
        </w:rPr>
        <w:annotationRef/>
      </w:r>
    </w:p>
  </w:comment>
  <w:comment w:id="41" w:author="lilach" w:date="2016-01-05T13:29:00Z" w:initials="LH">
    <w:p w:rsidR="009E6A65" w:rsidRDefault="009E6A65">
      <w:pPr>
        <w:pStyle w:val="CommentText"/>
      </w:pPr>
      <w:r>
        <w:rPr>
          <w:rStyle w:val="CommentReference"/>
        </w:rPr>
        <w:annotationRef/>
      </w:r>
      <w:r>
        <w:t xml:space="preserve">Is there a way to follow the order of the </w:t>
      </w:r>
      <w:proofErr w:type="spellStart"/>
      <w:r>
        <w:t>phd</w:t>
      </w:r>
      <w:proofErr w:type="spellEnd"/>
      <w:r>
        <w:t>?</w:t>
      </w:r>
    </w:p>
  </w:comment>
  <w:comment w:id="42" w:author="lilach" w:date="2016-01-05T13:51:00Z" w:initials="LH">
    <w:p w:rsidR="009E6A65" w:rsidRDefault="009E6A65">
      <w:pPr>
        <w:pStyle w:val="CommentText"/>
      </w:pPr>
      <w:r>
        <w:rPr>
          <w:rStyle w:val="CommentReference"/>
        </w:rPr>
        <w:annotationRef/>
      </w:r>
      <w:r>
        <w:t>Everything else being equal. Otherwise you need to take into account breaking the hitch hiking. Perhaps remove the paragraph?</w:t>
      </w:r>
    </w:p>
  </w:comment>
  <w:comment w:id="43" w:author="lilach" w:date="2016-01-05T13:43:00Z" w:initials="LH">
    <w:p w:rsidR="009E6A65" w:rsidRDefault="009E6A65">
      <w:pPr>
        <w:pStyle w:val="CommentText"/>
      </w:pPr>
      <w:r>
        <w:rPr>
          <w:rStyle w:val="CommentReference"/>
        </w:rPr>
        <w:annotationRef/>
      </w:r>
      <w:r>
        <w:t>I think this part might be more important than Muller’s ratchet</w:t>
      </w:r>
    </w:p>
  </w:comment>
  <w:comment w:id="48" w:author="lilach" w:date="2016-01-07T16:35:00Z" w:initials="LH">
    <w:p w:rsidR="009E6A65" w:rsidRDefault="009E6A65">
      <w:pPr>
        <w:pStyle w:val="CommentText"/>
      </w:pPr>
      <w:r>
        <w:rPr>
          <w:rStyle w:val="CommentReference"/>
        </w:rPr>
        <w:annotationRef/>
      </w:r>
      <w:proofErr w:type="gramStart"/>
      <w:r>
        <w:t>rephrase</w:t>
      </w:r>
      <w:proofErr w:type="gramEnd"/>
    </w:p>
  </w:comment>
  <w:comment w:id="49" w:author="lilach" w:date="2016-01-07T16:42:00Z" w:initials="LH">
    <w:p w:rsidR="009E6A65" w:rsidRDefault="009E6A65">
      <w:pPr>
        <w:pStyle w:val="CommentText"/>
      </w:pPr>
      <w:r>
        <w:rPr>
          <w:rStyle w:val="CommentReference"/>
        </w:rPr>
        <w:annotationRef/>
      </w:r>
      <w:proofErr w:type="gramStart"/>
      <w:r>
        <w:t>simulation</w:t>
      </w:r>
      <w:proofErr w:type="gramEnd"/>
      <w:r>
        <w:t xml:space="preserve"> runs? Also individual based simulation at the recombination paper as well I guess</w:t>
      </w:r>
    </w:p>
  </w:comment>
  <w:comment w:id="51" w:author="lilach" w:date="2016-01-07T16:52:00Z" w:initials="LH">
    <w:p w:rsidR="009E6A65" w:rsidRDefault="009E6A65">
      <w:pPr>
        <w:pStyle w:val="CommentText"/>
      </w:pPr>
      <w:r>
        <w:rPr>
          <w:rStyle w:val="CommentReference"/>
        </w:rPr>
        <w:annotationRef/>
      </w:r>
      <w:proofErr w:type="gramStart"/>
      <w:r>
        <w:t>confusing</w:t>
      </w:r>
      <w:proofErr w:type="gramEnd"/>
      <w:r>
        <w:t xml:space="preserve"> sentence structure. Perhaps “mutation selection balance is…”?</w:t>
      </w:r>
    </w:p>
  </w:comment>
  <w:comment w:id="54" w:author="lilach" w:date="2016-01-07T16:59:00Z" w:initials="LH">
    <w:p w:rsidR="009E6A65" w:rsidRDefault="009E6A65">
      <w:pPr>
        <w:pStyle w:val="CommentText"/>
      </w:pPr>
      <w:r>
        <w:rPr>
          <w:rStyle w:val="CommentReference"/>
        </w:rPr>
        <w:annotationRef/>
      </w:r>
      <w:r>
        <w:t>?</w:t>
      </w:r>
    </w:p>
  </w:comment>
  <w:comment w:id="56" w:author="lilach" w:date="2016-01-07T17:00:00Z" w:initials="LH">
    <w:p w:rsidR="009E6A65" w:rsidRDefault="009E6A65">
      <w:pPr>
        <w:pStyle w:val="CommentText"/>
      </w:pPr>
      <w:r>
        <w:rPr>
          <w:rStyle w:val="CommentReference"/>
        </w:rPr>
        <w:annotationRef/>
      </w:r>
      <w:r>
        <w:t>2 firsts in the same sentence</w:t>
      </w:r>
    </w:p>
  </w:comment>
  <w:comment w:id="57" w:author="lilach" w:date="2016-01-07T17:01:00Z" w:initials="LH">
    <w:p w:rsidR="009E6A65" w:rsidRDefault="009E6A65">
      <w:pPr>
        <w:pStyle w:val="CommentText"/>
      </w:pPr>
      <w:r>
        <w:rPr>
          <w:rStyle w:val="CommentReference"/>
        </w:rPr>
        <w:annotationRef/>
      </w:r>
      <w:r>
        <w:t xml:space="preserve">Refer to appendix? Need to decide </w:t>
      </w:r>
    </w:p>
  </w:comment>
  <w:comment w:id="58" w:author="lilach" w:date="2016-01-05T14:40:00Z" w:initials="LH">
    <w:p w:rsidR="009E6A65" w:rsidRDefault="009E6A65">
      <w:pPr>
        <w:pStyle w:val="CommentText"/>
      </w:pPr>
      <w:r>
        <w:rPr>
          <w:rStyle w:val="CommentReference"/>
        </w:rPr>
        <w:annotationRef/>
      </w:r>
      <w:r>
        <w:t>This ref needs a slightly different context</w:t>
      </w:r>
    </w:p>
  </w:comment>
  <w:comment w:id="59" w:author="lilach" w:date="2016-01-05T14:41:00Z" w:initials="LH">
    <w:p w:rsidR="009E6A65" w:rsidRDefault="009E6A65">
      <w:pPr>
        <w:pStyle w:val="CommentText"/>
      </w:pPr>
      <w:r>
        <w:rPr>
          <w:rStyle w:val="CommentReference"/>
        </w:rPr>
        <w:annotationRef/>
      </w:r>
      <w:r>
        <w:t>Always in italics?</w:t>
      </w:r>
    </w:p>
  </w:comment>
  <w:comment w:id="61" w:author="lilach" w:date="2016-01-05T14:58:00Z" w:initials="LH">
    <w:p w:rsidR="009E6A65" w:rsidRDefault="009E6A65">
      <w:pPr>
        <w:pStyle w:val="CommentText"/>
      </w:pPr>
      <w:r>
        <w:rPr>
          <w:rStyle w:val="CommentReference"/>
        </w:rPr>
        <w:annotationRef/>
      </w:r>
      <w:r>
        <w:t>Might be?</w:t>
      </w:r>
    </w:p>
  </w:comment>
  <w:comment w:id="63" w:author="lilach" w:date="2016-01-05T15:02:00Z" w:initials="LH">
    <w:p w:rsidR="009E6A65" w:rsidRDefault="009E6A65">
      <w:pPr>
        <w:pStyle w:val="CommentText"/>
      </w:pPr>
      <w:r>
        <w:rPr>
          <w:rStyle w:val="CommentReference"/>
        </w:rPr>
        <w:annotationRef/>
      </w:r>
      <w:r>
        <w:t>A complicated sentence (I read it twice). Consider dividing</w:t>
      </w:r>
    </w:p>
  </w:comment>
  <w:comment w:id="64" w:author="lilach" w:date="2016-01-05T15:04:00Z" w:initials="LH">
    <w:p w:rsidR="009E6A65" w:rsidRDefault="009E6A65">
      <w:pPr>
        <w:pStyle w:val="CommentText"/>
      </w:pPr>
      <w:r>
        <w:rPr>
          <w:rStyle w:val="CommentReference"/>
        </w:rPr>
        <w:annotationRef/>
      </w:r>
      <w:r>
        <w:t xml:space="preserve">Refer to </w:t>
      </w:r>
      <w:proofErr w:type="spellStart"/>
      <w:r>
        <w:t>Eynat’s</w:t>
      </w:r>
      <w:proofErr w:type="spellEnd"/>
      <w:r>
        <w:t xml:space="preserve"> paper? And possibly not as a last thing</w:t>
      </w:r>
    </w:p>
  </w:comment>
  <w:comment w:id="65" w:author="lilach" w:date="2016-01-07T09:35:00Z" w:initials="LH">
    <w:p w:rsidR="009E6A65" w:rsidRDefault="009E6A65" w:rsidP="00661266">
      <w:pPr>
        <w:pStyle w:val="CommentText"/>
      </w:pPr>
      <w:r>
        <w:rPr>
          <w:rStyle w:val="CommentReference"/>
        </w:rPr>
        <w:annotationRef/>
      </w:r>
      <w:r>
        <w:t>Fast switch. Connect.</w:t>
      </w:r>
    </w:p>
  </w:comment>
  <w:comment w:id="66" w:author="lilach" w:date="2016-01-07T09:52:00Z" w:initials="LH">
    <w:p w:rsidR="009E6A65" w:rsidRDefault="009E6A65" w:rsidP="00635E56">
      <w:pPr>
        <w:pStyle w:val="CommentText"/>
      </w:pPr>
      <w:r>
        <w:rPr>
          <w:rStyle w:val="CommentReference"/>
        </w:rPr>
        <w:annotationRef/>
      </w:r>
      <w:proofErr w:type="gramStart"/>
      <w:r>
        <w:t>and</w:t>
      </w:r>
      <w:proofErr w:type="gramEnd"/>
      <w:r>
        <w:t xml:space="preserve"> to the fast //and unorganized// growth of the </w:t>
      </w:r>
      <w:proofErr w:type="spellStart"/>
      <w:r>
        <w:t>tumour</w:t>
      </w:r>
      <w:proofErr w:type="spellEnd"/>
      <w:r>
        <w:t xml:space="preserve"> itself? (</w:t>
      </w:r>
      <w:proofErr w:type="gramStart"/>
      <w:r>
        <w:t>abnormal</w:t>
      </w:r>
      <w:proofErr w:type="gramEnd"/>
      <w:r>
        <w:t xml:space="preserve"> sounds strange.)</w:t>
      </w:r>
    </w:p>
    <w:p w:rsidR="009E6A65" w:rsidRDefault="009E6A65">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E9" w:rsidRDefault="00382BE9" w:rsidP="006C04DE">
      <w:r>
        <w:separator/>
      </w:r>
    </w:p>
    <w:p w:rsidR="00382BE9" w:rsidRDefault="00382BE9" w:rsidP="006C04DE"/>
    <w:p w:rsidR="00382BE9" w:rsidRDefault="00382BE9" w:rsidP="006C04DE"/>
  </w:endnote>
  <w:endnote w:type="continuationSeparator" w:id="0">
    <w:p w:rsidR="00382BE9" w:rsidRDefault="00382BE9" w:rsidP="006C04DE">
      <w:r>
        <w:continuationSeparator/>
      </w:r>
    </w:p>
    <w:p w:rsidR="00382BE9" w:rsidRDefault="00382BE9" w:rsidP="006C04DE"/>
    <w:p w:rsidR="00382BE9" w:rsidRDefault="00382BE9" w:rsidP="006C04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Monotype Hadassah">
    <w:charset w:val="B1"/>
    <w:family w:val="auto"/>
    <w:pitch w:val="variable"/>
    <w:sig w:usb0="00000801" w:usb1="00000000" w:usb2="00000000" w:usb3="00000000" w:csb0="0000002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736648"/>
      <w:docPartObj>
        <w:docPartGallery w:val="Page Numbers (Bottom of Page)"/>
        <w:docPartUnique/>
      </w:docPartObj>
    </w:sdtPr>
    <w:sdtEndPr>
      <w:rPr>
        <w:noProof/>
      </w:rPr>
    </w:sdtEndPr>
    <w:sdtContent>
      <w:p w:rsidR="009E6A65" w:rsidRDefault="009E6A65" w:rsidP="006C04DE">
        <w:pPr>
          <w:pStyle w:val="Footer"/>
        </w:pPr>
        <w:r>
          <w:fldChar w:fldCharType="begin"/>
        </w:r>
        <w:r>
          <w:instrText xml:space="preserve"> PAGE   \* MERGEFORMAT </w:instrText>
        </w:r>
        <w:r>
          <w:fldChar w:fldCharType="separate"/>
        </w:r>
        <w:r w:rsidR="001F2A1B">
          <w:rPr>
            <w:noProof/>
          </w:rPr>
          <w:t>3</w:t>
        </w:r>
        <w:r>
          <w:rPr>
            <w:noProof/>
          </w:rPr>
          <w:fldChar w:fldCharType="end"/>
        </w:r>
      </w:p>
    </w:sdtContent>
  </w:sdt>
  <w:p w:rsidR="009E6A65" w:rsidRDefault="009E6A65" w:rsidP="006C04DE">
    <w:pPr>
      <w:pStyle w:val="Footer"/>
    </w:pPr>
  </w:p>
  <w:p w:rsidR="009E6A65" w:rsidRDefault="009E6A65" w:rsidP="006C04DE"/>
  <w:p w:rsidR="009E6A65" w:rsidRDefault="009E6A65" w:rsidP="006C04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E9" w:rsidRDefault="00382BE9" w:rsidP="006C04DE">
      <w:r>
        <w:separator/>
      </w:r>
    </w:p>
    <w:p w:rsidR="00382BE9" w:rsidRDefault="00382BE9" w:rsidP="006C04DE"/>
    <w:p w:rsidR="00382BE9" w:rsidRDefault="00382BE9" w:rsidP="006C04DE"/>
  </w:footnote>
  <w:footnote w:type="continuationSeparator" w:id="0">
    <w:p w:rsidR="00382BE9" w:rsidRDefault="00382BE9" w:rsidP="006C04DE">
      <w:r>
        <w:continuationSeparator/>
      </w:r>
    </w:p>
    <w:p w:rsidR="00382BE9" w:rsidRDefault="00382BE9" w:rsidP="006C04DE"/>
    <w:p w:rsidR="00382BE9" w:rsidRDefault="00382BE9" w:rsidP="006C04D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421"/>
    <w:multiLevelType w:val="hybridMultilevel"/>
    <w:tmpl w:val="3F1C70E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nsid w:val="0A1E52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867F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3625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46100F"/>
    <w:multiLevelType w:val="multilevel"/>
    <w:tmpl w:val="D2E8ACD6"/>
    <w:lvl w:ilvl="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184675BD"/>
    <w:multiLevelType w:val="hybridMultilevel"/>
    <w:tmpl w:val="508A529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nsid w:val="23DE366E"/>
    <w:multiLevelType w:val="multilevel"/>
    <w:tmpl w:val="D144C1F8"/>
    <w:lvl w:ilvl="0">
      <w:start w:val="1"/>
      <w:numFmt w:val="decimal"/>
      <w:lvlText w:val="%1."/>
      <w:lvlJc w:val="left"/>
      <w:pPr>
        <w:ind w:left="473" w:hanging="360"/>
      </w:pPr>
      <w:rPr>
        <w:rFonts w:hint="default"/>
      </w:rPr>
    </w:lvl>
    <w:lvl w:ilvl="1">
      <w:start w:val="1"/>
      <w:numFmt w:val="decimal"/>
      <w:lvlText w:val="%1.%2."/>
      <w:lvlJc w:val="left"/>
      <w:pPr>
        <w:ind w:left="905" w:hanging="432"/>
      </w:pPr>
      <w:rPr>
        <w:rFonts w:hint="default"/>
      </w:rPr>
    </w:lvl>
    <w:lvl w:ilvl="2">
      <w:start w:val="1"/>
      <w:numFmt w:val="decimal"/>
      <w:lvlText w:val="%1.%2.%3."/>
      <w:lvlJc w:val="left"/>
      <w:pPr>
        <w:ind w:left="1337" w:hanging="504"/>
      </w:pPr>
      <w:rPr>
        <w:rFonts w:hint="default"/>
      </w:rPr>
    </w:lvl>
    <w:lvl w:ilvl="3">
      <w:start w:val="1"/>
      <w:numFmt w:val="decimal"/>
      <w:lvlText w:val="%1.%2.%3.%4."/>
      <w:lvlJc w:val="left"/>
      <w:pPr>
        <w:ind w:left="1841" w:hanging="648"/>
      </w:pPr>
      <w:rPr>
        <w:rFonts w:hint="default"/>
      </w:rPr>
    </w:lvl>
    <w:lvl w:ilvl="4">
      <w:start w:val="1"/>
      <w:numFmt w:val="decimal"/>
      <w:lvlText w:val="%1.%2.%3.%4.%5."/>
      <w:lvlJc w:val="left"/>
      <w:pPr>
        <w:ind w:left="2345" w:hanging="792"/>
      </w:pPr>
      <w:rPr>
        <w:rFonts w:hint="default"/>
      </w:rPr>
    </w:lvl>
    <w:lvl w:ilvl="5">
      <w:start w:val="1"/>
      <w:numFmt w:val="decimal"/>
      <w:lvlText w:val="%1.%2.%3.%4.%5.%6."/>
      <w:lvlJc w:val="left"/>
      <w:pPr>
        <w:ind w:left="2849" w:hanging="936"/>
      </w:pPr>
      <w:rPr>
        <w:rFonts w:hint="default"/>
      </w:rPr>
    </w:lvl>
    <w:lvl w:ilvl="6">
      <w:start w:val="1"/>
      <w:numFmt w:val="decimal"/>
      <w:lvlText w:val="%1.%2.%3.%4.%5.%6.%7."/>
      <w:lvlJc w:val="left"/>
      <w:pPr>
        <w:ind w:left="3353" w:hanging="1080"/>
      </w:pPr>
      <w:rPr>
        <w:rFonts w:hint="default"/>
      </w:rPr>
    </w:lvl>
    <w:lvl w:ilvl="7">
      <w:start w:val="1"/>
      <w:numFmt w:val="decimal"/>
      <w:lvlText w:val="%1.%2.%3.%4.%5.%6.%7.%8."/>
      <w:lvlJc w:val="left"/>
      <w:pPr>
        <w:ind w:left="3857" w:hanging="1224"/>
      </w:pPr>
      <w:rPr>
        <w:rFonts w:hint="default"/>
      </w:rPr>
    </w:lvl>
    <w:lvl w:ilvl="8">
      <w:start w:val="1"/>
      <w:numFmt w:val="decimal"/>
      <w:lvlText w:val="%1.%2.%3.%4.%5.%6.%7.%8.%9."/>
      <w:lvlJc w:val="left"/>
      <w:pPr>
        <w:ind w:left="4433" w:hanging="1440"/>
      </w:pPr>
      <w:rPr>
        <w:rFonts w:hint="default"/>
      </w:rPr>
    </w:lvl>
  </w:abstractNum>
  <w:abstractNum w:abstractNumId="7">
    <w:nsid w:val="2BD53B44"/>
    <w:multiLevelType w:val="hybridMultilevel"/>
    <w:tmpl w:val="C5EEED70"/>
    <w:lvl w:ilvl="0" w:tplc="0409000F">
      <w:start w:val="1"/>
      <w:numFmt w:val="decimal"/>
      <w:lvlText w:val="%1."/>
      <w:lvlJc w:val="left"/>
      <w:pPr>
        <w:ind w:left="833" w:hanging="360"/>
      </w:pPr>
    </w:lvl>
    <w:lvl w:ilvl="1" w:tplc="04090019" w:tentative="1">
      <w:start w:val="1"/>
      <w:numFmt w:val="lowerLetter"/>
      <w:lvlText w:val="%2."/>
      <w:lvlJc w:val="left"/>
      <w:pPr>
        <w:ind w:left="1553" w:hanging="360"/>
      </w:pPr>
    </w:lvl>
    <w:lvl w:ilvl="2" w:tplc="0409001B" w:tentative="1">
      <w:start w:val="1"/>
      <w:numFmt w:val="lowerRoman"/>
      <w:lvlText w:val="%3."/>
      <w:lvlJc w:val="right"/>
      <w:pPr>
        <w:ind w:left="2273" w:hanging="180"/>
      </w:pPr>
    </w:lvl>
    <w:lvl w:ilvl="3" w:tplc="0409000F" w:tentative="1">
      <w:start w:val="1"/>
      <w:numFmt w:val="decimal"/>
      <w:lvlText w:val="%4."/>
      <w:lvlJc w:val="left"/>
      <w:pPr>
        <w:ind w:left="2993" w:hanging="360"/>
      </w:pPr>
    </w:lvl>
    <w:lvl w:ilvl="4" w:tplc="04090019" w:tentative="1">
      <w:start w:val="1"/>
      <w:numFmt w:val="lowerLetter"/>
      <w:lvlText w:val="%5."/>
      <w:lvlJc w:val="left"/>
      <w:pPr>
        <w:ind w:left="3713" w:hanging="360"/>
      </w:pPr>
    </w:lvl>
    <w:lvl w:ilvl="5" w:tplc="0409001B" w:tentative="1">
      <w:start w:val="1"/>
      <w:numFmt w:val="lowerRoman"/>
      <w:lvlText w:val="%6."/>
      <w:lvlJc w:val="right"/>
      <w:pPr>
        <w:ind w:left="4433" w:hanging="180"/>
      </w:pPr>
    </w:lvl>
    <w:lvl w:ilvl="6" w:tplc="0409000F" w:tentative="1">
      <w:start w:val="1"/>
      <w:numFmt w:val="decimal"/>
      <w:lvlText w:val="%7."/>
      <w:lvlJc w:val="left"/>
      <w:pPr>
        <w:ind w:left="5153" w:hanging="360"/>
      </w:pPr>
    </w:lvl>
    <w:lvl w:ilvl="7" w:tplc="04090019" w:tentative="1">
      <w:start w:val="1"/>
      <w:numFmt w:val="lowerLetter"/>
      <w:lvlText w:val="%8."/>
      <w:lvlJc w:val="left"/>
      <w:pPr>
        <w:ind w:left="5873" w:hanging="360"/>
      </w:pPr>
    </w:lvl>
    <w:lvl w:ilvl="8" w:tplc="0409001B" w:tentative="1">
      <w:start w:val="1"/>
      <w:numFmt w:val="lowerRoman"/>
      <w:lvlText w:val="%9."/>
      <w:lvlJc w:val="right"/>
      <w:pPr>
        <w:ind w:left="6593" w:hanging="180"/>
      </w:pPr>
    </w:lvl>
  </w:abstractNum>
  <w:abstractNum w:abstractNumId="8">
    <w:nsid w:val="30B70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D896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CC187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5CB55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500299"/>
    <w:multiLevelType w:val="hybridMultilevel"/>
    <w:tmpl w:val="8FA4ED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601073A"/>
    <w:multiLevelType w:val="hybridMultilevel"/>
    <w:tmpl w:val="F5AA29AE"/>
    <w:lvl w:ilvl="0" w:tplc="9EB405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2D20BE"/>
    <w:multiLevelType w:val="hybridMultilevel"/>
    <w:tmpl w:val="AED263DE"/>
    <w:lvl w:ilvl="0" w:tplc="A2C83F04">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B4168EA"/>
    <w:multiLevelType w:val="hybridMultilevel"/>
    <w:tmpl w:val="6D408972"/>
    <w:lvl w:ilvl="0" w:tplc="0409000F">
      <w:start w:val="1"/>
      <w:numFmt w:val="decimal"/>
      <w:lvlText w:val="%1."/>
      <w:lvlJc w:val="left"/>
      <w:pPr>
        <w:ind w:left="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nsid w:val="6E174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ACC2E69"/>
    <w:multiLevelType w:val="multilevel"/>
    <w:tmpl w:val="E4E837CE"/>
    <w:lvl w:ilvl="0">
      <w:start w:val="1"/>
      <w:numFmt w:val="decimal"/>
      <w:lvlText w:val="%1."/>
      <w:lvlJc w:val="left"/>
      <w:pPr>
        <w:ind w:left="113" w:hanging="113"/>
      </w:pPr>
      <w:rPr>
        <w:rFonts w:hint="default"/>
      </w:rPr>
    </w:lvl>
    <w:lvl w:ilvl="1">
      <w:start w:val="1"/>
      <w:numFmt w:val="decimal"/>
      <w:lvlText w:val="%1.%2."/>
      <w:lvlJc w:val="left"/>
      <w:pPr>
        <w:ind w:left="283" w:hanging="113"/>
      </w:pPr>
      <w:rPr>
        <w:rFonts w:hint="default"/>
      </w:rPr>
    </w:lvl>
    <w:lvl w:ilvl="2">
      <w:start w:val="1"/>
      <w:numFmt w:val="decimal"/>
      <w:lvlText w:val="%1.%2.%3."/>
      <w:lvlJc w:val="left"/>
      <w:pPr>
        <w:ind w:left="453" w:hanging="113"/>
      </w:pPr>
      <w:rPr>
        <w:rFonts w:hint="default"/>
      </w:rPr>
    </w:lvl>
    <w:lvl w:ilvl="3">
      <w:start w:val="1"/>
      <w:numFmt w:val="decimal"/>
      <w:lvlText w:val="%1.%2.%3.%4."/>
      <w:lvlJc w:val="left"/>
      <w:pPr>
        <w:ind w:left="623" w:hanging="113"/>
      </w:pPr>
      <w:rPr>
        <w:rFonts w:hint="default"/>
      </w:rPr>
    </w:lvl>
    <w:lvl w:ilvl="4">
      <w:start w:val="1"/>
      <w:numFmt w:val="decimal"/>
      <w:lvlText w:val="%1.%2.%3.%4.%5."/>
      <w:lvlJc w:val="left"/>
      <w:pPr>
        <w:ind w:left="793" w:hanging="113"/>
      </w:pPr>
      <w:rPr>
        <w:rFonts w:hint="default"/>
      </w:rPr>
    </w:lvl>
    <w:lvl w:ilvl="5">
      <w:start w:val="1"/>
      <w:numFmt w:val="decimal"/>
      <w:lvlText w:val="%1.%2.%3.%4.%5.%6."/>
      <w:lvlJc w:val="left"/>
      <w:pPr>
        <w:ind w:left="963" w:hanging="113"/>
      </w:pPr>
      <w:rPr>
        <w:rFonts w:hint="default"/>
      </w:rPr>
    </w:lvl>
    <w:lvl w:ilvl="6">
      <w:start w:val="1"/>
      <w:numFmt w:val="decimal"/>
      <w:lvlText w:val="%1.%2.%3.%4.%5.%6.%7."/>
      <w:lvlJc w:val="left"/>
      <w:pPr>
        <w:ind w:left="1133" w:hanging="113"/>
      </w:pPr>
      <w:rPr>
        <w:rFonts w:hint="default"/>
      </w:rPr>
    </w:lvl>
    <w:lvl w:ilvl="7">
      <w:start w:val="1"/>
      <w:numFmt w:val="decimal"/>
      <w:lvlText w:val="%1.%2.%3.%4.%5.%6.%7.%8."/>
      <w:lvlJc w:val="left"/>
      <w:pPr>
        <w:ind w:left="1303" w:hanging="113"/>
      </w:pPr>
      <w:rPr>
        <w:rFonts w:hint="default"/>
      </w:rPr>
    </w:lvl>
    <w:lvl w:ilvl="8">
      <w:start w:val="1"/>
      <w:numFmt w:val="decimal"/>
      <w:lvlText w:val="%1.%2.%3.%4.%5.%6.%7.%8.%9."/>
      <w:lvlJc w:val="left"/>
      <w:pPr>
        <w:ind w:left="1473" w:hanging="113"/>
      </w:pPr>
      <w:rPr>
        <w:rFonts w:hint="default"/>
      </w:rPr>
    </w:lvl>
  </w:abstractNum>
  <w:num w:numId="1">
    <w:abstractNumId w:val="11"/>
  </w:num>
  <w:num w:numId="2">
    <w:abstractNumId w:val="5"/>
  </w:num>
  <w:num w:numId="3">
    <w:abstractNumId w:val="0"/>
  </w:num>
  <w:num w:numId="4">
    <w:abstractNumId w:val="10"/>
  </w:num>
  <w:num w:numId="5">
    <w:abstractNumId w:val="17"/>
  </w:num>
  <w:num w:numId="6">
    <w:abstractNumId w:val="3"/>
  </w:num>
  <w:num w:numId="7">
    <w:abstractNumId w:val="8"/>
  </w:num>
  <w:num w:numId="8">
    <w:abstractNumId w:val="9"/>
  </w:num>
  <w:num w:numId="9">
    <w:abstractNumId w:val="2"/>
  </w:num>
  <w:num w:numId="10">
    <w:abstractNumId w:val="1"/>
  </w:num>
  <w:num w:numId="11">
    <w:abstractNumId w:val="7"/>
  </w:num>
  <w:num w:numId="12">
    <w:abstractNumId w:val="16"/>
  </w:num>
  <w:num w:numId="13">
    <w:abstractNumId w:val="6"/>
  </w:num>
  <w:num w:numId="14">
    <w:abstractNumId w:val="4"/>
  </w:num>
  <w:num w:numId="15">
    <w:abstractNumId w:val="13"/>
  </w:num>
  <w:num w:numId="16">
    <w:abstractNumId w:val="12"/>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9EE"/>
    <w:rsid w:val="0000739C"/>
    <w:rsid w:val="0003602E"/>
    <w:rsid w:val="0004185C"/>
    <w:rsid w:val="00041B77"/>
    <w:rsid w:val="00050623"/>
    <w:rsid w:val="00052F7D"/>
    <w:rsid w:val="00053975"/>
    <w:rsid w:val="00055DAA"/>
    <w:rsid w:val="000664C0"/>
    <w:rsid w:val="00073D1D"/>
    <w:rsid w:val="00074413"/>
    <w:rsid w:val="00083BB6"/>
    <w:rsid w:val="000841EA"/>
    <w:rsid w:val="000923E1"/>
    <w:rsid w:val="000A0B63"/>
    <w:rsid w:val="000A34DB"/>
    <w:rsid w:val="000A7812"/>
    <w:rsid w:val="000B2E8B"/>
    <w:rsid w:val="000B3038"/>
    <w:rsid w:val="000D1C20"/>
    <w:rsid w:val="000D6D09"/>
    <w:rsid w:val="000F1E73"/>
    <w:rsid w:val="000F38BF"/>
    <w:rsid w:val="0010603E"/>
    <w:rsid w:val="001101C2"/>
    <w:rsid w:val="00114B96"/>
    <w:rsid w:val="00117E9C"/>
    <w:rsid w:val="00125DB7"/>
    <w:rsid w:val="00137E38"/>
    <w:rsid w:val="001469EA"/>
    <w:rsid w:val="00146FB1"/>
    <w:rsid w:val="00151C27"/>
    <w:rsid w:val="001522EB"/>
    <w:rsid w:val="00162176"/>
    <w:rsid w:val="0016415C"/>
    <w:rsid w:val="00171300"/>
    <w:rsid w:val="00171921"/>
    <w:rsid w:val="00172AF0"/>
    <w:rsid w:val="00185661"/>
    <w:rsid w:val="00186041"/>
    <w:rsid w:val="00187967"/>
    <w:rsid w:val="001A0D91"/>
    <w:rsid w:val="001B0743"/>
    <w:rsid w:val="001B4806"/>
    <w:rsid w:val="001C3ED8"/>
    <w:rsid w:val="001C58C2"/>
    <w:rsid w:val="001C62FC"/>
    <w:rsid w:val="001E1FAB"/>
    <w:rsid w:val="001E200C"/>
    <w:rsid w:val="001E2778"/>
    <w:rsid w:val="001F2A1B"/>
    <w:rsid w:val="002041B4"/>
    <w:rsid w:val="00204517"/>
    <w:rsid w:val="00225DCA"/>
    <w:rsid w:val="00231F97"/>
    <w:rsid w:val="0025035B"/>
    <w:rsid w:val="00250FE9"/>
    <w:rsid w:val="00264714"/>
    <w:rsid w:val="00272EA7"/>
    <w:rsid w:val="00283668"/>
    <w:rsid w:val="00294C40"/>
    <w:rsid w:val="002B20E4"/>
    <w:rsid w:val="002B5949"/>
    <w:rsid w:val="002B6DAE"/>
    <w:rsid w:val="002B77DA"/>
    <w:rsid w:val="002C00C8"/>
    <w:rsid w:val="002C53B3"/>
    <w:rsid w:val="002E1ED9"/>
    <w:rsid w:val="002E2F7D"/>
    <w:rsid w:val="002E6E15"/>
    <w:rsid w:val="002E7F6C"/>
    <w:rsid w:val="003104EA"/>
    <w:rsid w:val="00311DBF"/>
    <w:rsid w:val="00313277"/>
    <w:rsid w:val="00313295"/>
    <w:rsid w:val="00317113"/>
    <w:rsid w:val="00334CDC"/>
    <w:rsid w:val="00337CBB"/>
    <w:rsid w:val="00353102"/>
    <w:rsid w:val="0035341C"/>
    <w:rsid w:val="00354BBF"/>
    <w:rsid w:val="00356DF3"/>
    <w:rsid w:val="003710F8"/>
    <w:rsid w:val="003815BC"/>
    <w:rsid w:val="00382BE9"/>
    <w:rsid w:val="003A11C5"/>
    <w:rsid w:val="003A5942"/>
    <w:rsid w:val="003B3CF2"/>
    <w:rsid w:val="003C0C5D"/>
    <w:rsid w:val="003C1B8B"/>
    <w:rsid w:val="003C66AA"/>
    <w:rsid w:val="003D1089"/>
    <w:rsid w:val="003D3AA1"/>
    <w:rsid w:val="003F0277"/>
    <w:rsid w:val="003F3F48"/>
    <w:rsid w:val="00401C3B"/>
    <w:rsid w:val="00403C91"/>
    <w:rsid w:val="00423CEA"/>
    <w:rsid w:val="00436CDF"/>
    <w:rsid w:val="00443A52"/>
    <w:rsid w:val="00444BA6"/>
    <w:rsid w:val="00453373"/>
    <w:rsid w:val="00455A25"/>
    <w:rsid w:val="00463A3D"/>
    <w:rsid w:val="004642C8"/>
    <w:rsid w:val="00471DE2"/>
    <w:rsid w:val="00472963"/>
    <w:rsid w:val="004771AF"/>
    <w:rsid w:val="004801C1"/>
    <w:rsid w:val="004921F8"/>
    <w:rsid w:val="004947D7"/>
    <w:rsid w:val="004A0095"/>
    <w:rsid w:val="004A5617"/>
    <w:rsid w:val="004B104D"/>
    <w:rsid w:val="004B7A27"/>
    <w:rsid w:val="004B7F26"/>
    <w:rsid w:val="004D69D2"/>
    <w:rsid w:val="004E1699"/>
    <w:rsid w:val="004F4F13"/>
    <w:rsid w:val="00500082"/>
    <w:rsid w:val="00500A26"/>
    <w:rsid w:val="0051363F"/>
    <w:rsid w:val="0051757E"/>
    <w:rsid w:val="00525ED6"/>
    <w:rsid w:val="00542FB9"/>
    <w:rsid w:val="005446DC"/>
    <w:rsid w:val="00556F7C"/>
    <w:rsid w:val="00556FF5"/>
    <w:rsid w:val="00557117"/>
    <w:rsid w:val="0056210B"/>
    <w:rsid w:val="005622F3"/>
    <w:rsid w:val="00583307"/>
    <w:rsid w:val="005916E4"/>
    <w:rsid w:val="00596915"/>
    <w:rsid w:val="0059798B"/>
    <w:rsid w:val="005A0117"/>
    <w:rsid w:val="005B7819"/>
    <w:rsid w:val="005B7927"/>
    <w:rsid w:val="005C2D87"/>
    <w:rsid w:val="005D1EB5"/>
    <w:rsid w:val="005E24C3"/>
    <w:rsid w:val="005E449E"/>
    <w:rsid w:val="005F36D9"/>
    <w:rsid w:val="005F7836"/>
    <w:rsid w:val="005F7927"/>
    <w:rsid w:val="00604E1C"/>
    <w:rsid w:val="0061262C"/>
    <w:rsid w:val="006142E2"/>
    <w:rsid w:val="006303F4"/>
    <w:rsid w:val="00635E56"/>
    <w:rsid w:val="00642F54"/>
    <w:rsid w:val="00644B96"/>
    <w:rsid w:val="0064644A"/>
    <w:rsid w:val="006609B7"/>
    <w:rsid w:val="00661266"/>
    <w:rsid w:val="0067084D"/>
    <w:rsid w:val="006773C1"/>
    <w:rsid w:val="00681772"/>
    <w:rsid w:val="0069677D"/>
    <w:rsid w:val="00696EA7"/>
    <w:rsid w:val="006A142B"/>
    <w:rsid w:val="006A545B"/>
    <w:rsid w:val="006A78B0"/>
    <w:rsid w:val="006C04DE"/>
    <w:rsid w:val="006C1DD1"/>
    <w:rsid w:val="006C4E73"/>
    <w:rsid w:val="006D2598"/>
    <w:rsid w:val="006F5A0A"/>
    <w:rsid w:val="006F7935"/>
    <w:rsid w:val="007119D7"/>
    <w:rsid w:val="00711EFD"/>
    <w:rsid w:val="00715DFD"/>
    <w:rsid w:val="00735DF9"/>
    <w:rsid w:val="0074501F"/>
    <w:rsid w:val="007476AC"/>
    <w:rsid w:val="007678B1"/>
    <w:rsid w:val="0077610E"/>
    <w:rsid w:val="0078010C"/>
    <w:rsid w:val="00784F56"/>
    <w:rsid w:val="007924A8"/>
    <w:rsid w:val="00795828"/>
    <w:rsid w:val="00797FA9"/>
    <w:rsid w:val="007A47CC"/>
    <w:rsid w:val="007A50A5"/>
    <w:rsid w:val="007B2EC7"/>
    <w:rsid w:val="007C34C4"/>
    <w:rsid w:val="007C6C08"/>
    <w:rsid w:val="007D329F"/>
    <w:rsid w:val="007E6517"/>
    <w:rsid w:val="007E7BB4"/>
    <w:rsid w:val="007F5A7A"/>
    <w:rsid w:val="0080351F"/>
    <w:rsid w:val="0080720A"/>
    <w:rsid w:val="00807462"/>
    <w:rsid w:val="00827899"/>
    <w:rsid w:val="008326D3"/>
    <w:rsid w:val="00834500"/>
    <w:rsid w:val="00836B7D"/>
    <w:rsid w:val="00844DFD"/>
    <w:rsid w:val="008477FE"/>
    <w:rsid w:val="008712FC"/>
    <w:rsid w:val="00873C66"/>
    <w:rsid w:val="0088091A"/>
    <w:rsid w:val="00884629"/>
    <w:rsid w:val="00895895"/>
    <w:rsid w:val="008A0561"/>
    <w:rsid w:val="008A5881"/>
    <w:rsid w:val="008B58A9"/>
    <w:rsid w:val="008C0731"/>
    <w:rsid w:val="008C2F88"/>
    <w:rsid w:val="008C3FE7"/>
    <w:rsid w:val="008C4C69"/>
    <w:rsid w:val="008D43D7"/>
    <w:rsid w:val="008E2A10"/>
    <w:rsid w:val="008E605A"/>
    <w:rsid w:val="008F2B25"/>
    <w:rsid w:val="008F38D3"/>
    <w:rsid w:val="008F5010"/>
    <w:rsid w:val="008F5BDA"/>
    <w:rsid w:val="00907981"/>
    <w:rsid w:val="009126A5"/>
    <w:rsid w:val="00914C70"/>
    <w:rsid w:val="00923659"/>
    <w:rsid w:val="00924809"/>
    <w:rsid w:val="009257C8"/>
    <w:rsid w:val="009315CA"/>
    <w:rsid w:val="00931C77"/>
    <w:rsid w:val="009323E5"/>
    <w:rsid w:val="0093353E"/>
    <w:rsid w:val="009520F0"/>
    <w:rsid w:val="00964BD3"/>
    <w:rsid w:val="00973702"/>
    <w:rsid w:val="009824F4"/>
    <w:rsid w:val="009826AB"/>
    <w:rsid w:val="0098305F"/>
    <w:rsid w:val="00984146"/>
    <w:rsid w:val="009A3F8B"/>
    <w:rsid w:val="009C4825"/>
    <w:rsid w:val="009C6A1B"/>
    <w:rsid w:val="009D52DD"/>
    <w:rsid w:val="009E05C2"/>
    <w:rsid w:val="009E6A65"/>
    <w:rsid w:val="009F193E"/>
    <w:rsid w:val="009F5702"/>
    <w:rsid w:val="00A14E60"/>
    <w:rsid w:val="00A167F3"/>
    <w:rsid w:val="00A2623B"/>
    <w:rsid w:val="00A34FBE"/>
    <w:rsid w:val="00A5310D"/>
    <w:rsid w:val="00A603EA"/>
    <w:rsid w:val="00A6092D"/>
    <w:rsid w:val="00A61AE8"/>
    <w:rsid w:val="00A67C2E"/>
    <w:rsid w:val="00A703B2"/>
    <w:rsid w:val="00A81605"/>
    <w:rsid w:val="00A87BDA"/>
    <w:rsid w:val="00A93A62"/>
    <w:rsid w:val="00A95764"/>
    <w:rsid w:val="00AA0A60"/>
    <w:rsid w:val="00AA5A5F"/>
    <w:rsid w:val="00AA5FBC"/>
    <w:rsid w:val="00AA7AFE"/>
    <w:rsid w:val="00AB35D0"/>
    <w:rsid w:val="00AC717B"/>
    <w:rsid w:val="00AC7BAB"/>
    <w:rsid w:val="00AD113E"/>
    <w:rsid w:val="00AD6553"/>
    <w:rsid w:val="00AD703A"/>
    <w:rsid w:val="00AE32B8"/>
    <w:rsid w:val="00AF5201"/>
    <w:rsid w:val="00B04571"/>
    <w:rsid w:val="00B16C01"/>
    <w:rsid w:val="00B3418E"/>
    <w:rsid w:val="00B56FF9"/>
    <w:rsid w:val="00B629E2"/>
    <w:rsid w:val="00B731FE"/>
    <w:rsid w:val="00B73E5D"/>
    <w:rsid w:val="00B918B2"/>
    <w:rsid w:val="00B91A69"/>
    <w:rsid w:val="00BA6D66"/>
    <w:rsid w:val="00BA7957"/>
    <w:rsid w:val="00BB3406"/>
    <w:rsid w:val="00BB55CE"/>
    <w:rsid w:val="00BB60E1"/>
    <w:rsid w:val="00BC46BC"/>
    <w:rsid w:val="00BE66AD"/>
    <w:rsid w:val="00BF5CA5"/>
    <w:rsid w:val="00C00149"/>
    <w:rsid w:val="00C03903"/>
    <w:rsid w:val="00C07770"/>
    <w:rsid w:val="00C25037"/>
    <w:rsid w:val="00C337E0"/>
    <w:rsid w:val="00C3503D"/>
    <w:rsid w:val="00C36D67"/>
    <w:rsid w:val="00C40DCA"/>
    <w:rsid w:val="00C44ADB"/>
    <w:rsid w:val="00C47991"/>
    <w:rsid w:val="00C50759"/>
    <w:rsid w:val="00C51446"/>
    <w:rsid w:val="00C521F8"/>
    <w:rsid w:val="00C5381E"/>
    <w:rsid w:val="00C64DC7"/>
    <w:rsid w:val="00C67370"/>
    <w:rsid w:val="00C71F2A"/>
    <w:rsid w:val="00C72989"/>
    <w:rsid w:val="00C74C13"/>
    <w:rsid w:val="00C84968"/>
    <w:rsid w:val="00C9110B"/>
    <w:rsid w:val="00C92C43"/>
    <w:rsid w:val="00C9301E"/>
    <w:rsid w:val="00CA1ADD"/>
    <w:rsid w:val="00CA295D"/>
    <w:rsid w:val="00CB77E7"/>
    <w:rsid w:val="00CD0FE7"/>
    <w:rsid w:val="00CE1067"/>
    <w:rsid w:val="00CE55CE"/>
    <w:rsid w:val="00CF10D3"/>
    <w:rsid w:val="00CF12A7"/>
    <w:rsid w:val="00CF12CF"/>
    <w:rsid w:val="00CF2E9B"/>
    <w:rsid w:val="00D043E1"/>
    <w:rsid w:val="00D05188"/>
    <w:rsid w:val="00D05EA5"/>
    <w:rsid w:val="00D0694E"/>
    <w:rsid w:val="00D26316"/>
    <w:rsid w:val="00D273CD"/>
    <w:rsid w:val="00D3298B"/>
    <w:rsid w:val="00D32BCC"/>
    <w:rsid w:val="00D3485A"/>
    <w:rsid w:val="00D50534"/>
    <w:rsid w:val="00D5073A"/>
    <w:rsid w:val="00D51AF1"/>
    <w:rsid w:val="00D51BFD"/>
    <w:rsid w:val="00D51E1A"/>
    <w:rsid w:val="00D5255F"/>
    <w:rsid w:val="00D61669"/>
    <w:rsid w:val="00D67349"/>
    <w:rsid w:val="00D72F93"/>
    <w:rsid w:val="00D73A9D"/>
    <w:rsid w:val="00D92A77"/>
    <w:rsid w:val="00D9504E"/>
    <w:rsid w:val="00D97769"/>
    <w:rsid w:val="00DA0E48"/>
    <w:rsid w:val="00DA60F2"/>
    <w:rsid w:val="00DC474C"/>
    <w:rsid w:val="00DC7B44"/>
    <w:rsid w:val="00DD503D"/>
    <w:rsid w:val="00DE46D9"/>
    <w:rsid w:val="00DE5B38"/>
    <w:rsid w:val="00DE7002"/>
    <w:rsid w:val="00DF4DB6"/>
    <w:rsid w:val="00E0147E"/>
    <w:rsid w:val="00E045ED"/>
    <w:rsid w:val="00E14790"/>
    <w:rsid w:val="00E264B7"/>
    <w:rsid w:val="00E3014B"/>
    <w:rsid w:val="00E34B4A"/>
    <w:rsid w:val="00E35BF9"/>
    <w:rsid w:val="00E52162"/>
    <w:rsid w:val="00E618BE"/>
    <w:rsid w:val="00E709AF"/>
    <w:rsid w:val="00E77F82"/>
    <w:rsid w:val="00E77FD0"/>
    <w:rsid w:val="00E8187D"/>
    <w:rsid w:val="00E93735"/>
    <w:rsid w:val="00EB04A9"/>
    <w:rsid w:val="00EB78F1"/>
    <w:rsid w:val="00EC12F5"/>
    <w:rsid w:val="00EC60BA"/>
    <w:rsid w:val="00EE0261"/>
    <w:rsid w:val="00EF2ED5"/>
    <w:rsid w:val="00EF65C0"/>
    <w:rsid w:val="00EF6682"/>
    <w:rsid w:val="00F00057"/>
    <w:rsid w:val="00F01106"/>
    <w:rsid w:val="00F066F2"/>
    <w:rsid w:val="00F159B4"/>
    <w:rsid w:val="00F164DA"/>
    <w:rsid w:val="00F16629"/>
    <w:rsid w:val="00F1698F"/>
    <w:rsid w:val="00F2020C"/>
    <w:rsid w:val="00F20B80"/>
    <w:rsid w:val="00F30F73"/>
    <w:rsid w:val="00F4142A"/>
    <w:rsid w:val="00F42B94"/>
    <w:rsid w:val="00F46F2F"/>
    <w:rsid w:val="00F47BF1"/>
    <w:rsid w:val="00F575A8"/>
    <w:rsid w:val="00F908CF"/>
    <w:rsid w:val="00FA0ED7"/>
    <w:rsid w:val="00FA347A"/>
    <w:rsid w:val="00FB3C5C"/>
    <w:rsid w:val="00FB4A32"/>
    <w:rsid w:val="00FC3592"/>
    <w:rsid w:val="00FC605B"/>
    <w:rsid w:val="00FD19EE"/>
    <w:rsid w:val="00FF65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4DE"/>
    <w:pPr>
      <w:spacing w:line="360" w:lineRule="auto"/>
      <w:ind w:firstLine="284"/>
      <w:jc w:val="center"/>
    </w:pPr>
    <w:rPr>
      <w:rFonts w:asciiTheme="majorBidi" w:hAnsiTheme="majorBidi" w:cstheme="majorBidi"/>
    </w:rPr>
  </w:style>
  <w:style w:type="paragraph" w:styleId="Heading1">
    <w:name w:val="heading 1"/>
    <w:basedOn w:val="Normal"/>
    <w:next w:val="Normal"/>
    <w:link w:val="Heading1Char"/>
    <w:autoRedefine/>
    <w:uiPriority w:val="9"/>
    <w:qFormat/>
    <w:rsid w:val="006C04DE"/>
    <w:pPr>
      <w:spacing w:before="480" w:after="0"/>
      <w:ind w:left="432"/>
      <w:contextualSpacing/>
      <w:jc w:val="left"/>
      <w:outlineLvl w:val="0"/>
    </w:pPr>
    <w:rPr>
      <w:rFonts w:eastAsiaTheme="majorEastAsia"/>
      <w:b/>
      <w:bCs/>
      <w:sz w:val="32"/>
      <w:szCs w:val="32"/>
    </w:rPr>
  </w:style>
  <w:style w:type="paragraph" w:styleId="Heading2">
    <w:name w:val="heading 2"/>
    <w:basedOn w:val="Normal"/>
    <w:next w:val="Normal"/>
    <w:link w:val="Heading2Char"/>
    <w:autoRedefine/>
    <w:uiPriority w:val="9"/>
    <w:unhideWhenUsed/>
    <w:qFormat/>
    <w:rsid w:val="005E24C3"/>
    <w:pPr>
      <w:spacing w:before="200" w:after="120" w:line="480" w:lineRule="auto"/>
      <w:jc w:val="left"/>
      <w:outlineLvl w:val="1"/>
    </w:pPr>
    <w:rPr>
      <w:rFonts w:eastAsiaTheme="majorEastAsia"/>
      <w:b/>
      <w:bCs/>
      <w:sz w:val="28"/>
      <w:szCs w:val="28"/>
    </w:rPr>
  </w:style>
  <w:style w:type="paragraph" w:styleId="Heading3">
    <w:name w:val="heading 3"/>
    <w:basedOn w:val="Normal"/>
    <w:next w:val="Normal"/>
    <w:link w:val="Heading3Char"/>
    <w:autoRedefine/>
    <w:uiPriority w:val="9"/>
    <w:unhideWhenUsed/>
    <w:qFormat/>
    <w:rsid w:val="005E24C3"/>
    <w:pPr>
      <w:spacing w:after="0" w:line="480" w:lineRule="auto"/>
      <w:jc w:val="left"/>
      <w:outlineLvl w:val="2"/>
    </w:pPr>
    <w:rPr>
      <w:rFonts w:eastAsia="Times New Roman"/>
      <w:b/>
      <w:i/>
      <w:iCs/>
    </w:rPr>
  </w:style>
  <w:style w:type="paragraph" w:styleId="Heading4">
    <w:name w:val="heading 4"/>
    <w:basedOn w:val="Normal"/>
    <w:next w:val="Normal"/>
    <w:link w:val="Heading4Char"/>
    <w:uiPriority w:val="9"/>
    <w:semiHidden/>
    <w:unhideWhenUsed/>
    <w:qFormat/>
    <w:rsid w:val="000A7812"/>
    <w:pPr>
      <w:numPr>
        <w:ilvl w:val="3"/>
        <w:numId w:val="14"/>
      </w:numPr>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0A7812"/>
    <w:pPr>
      <w:numPr>
        <w:ilvl w:val="4"/>
        <w:numId w:val="14"/>
      </w:numPr>
      <w:spacing w:before="200" w:after="0"/>
      <w:outlineLvl w:val="4"/>
    </w:pPr>
    <w:rPr>
      <w:rFonts w:asciiTheme="majorHAnsi" w:eastAsiaTheme="majorEastAsia" w:hAnsiTheme="majorHAnsi"/>
      <w:b/>
      <w:bCs/>
      <w:color w:val="7F7F7F" w:themeColor="text1" w:themeTint="80"/>
    </w:rPr>
  </w:style>
  <w:style w:type="paragraph" w:styleId="Heading6">
    <w:name w:val="heading 6"/>
    <w:basedOn w:val="Normal"/>
    <w:next w:val="Normal"/>
    <w:link w:val="Heading6Char"/>
    <w:uiPriority w:val="9"/>
    <w:semiHidden/>
    <w:unhideWhenUsed/>
    <w:qFormat/>
    <w:rsid w:val="000A7812"/>
    <w:pPr>
      <w:numPr>
        <w:ilvl w:val="5"/>
        <w:numId w:val="14"/>
      </w:numPr>
      <w:spacing w:after="0" w:line="271" w:lineRule="auto"/>
      <w:outlineLvl w:val="5"/>
    </w:pPr>
    <w:rPr>
      <w:rFonts w:asciiTheme="majorHAnsi" w:eastAsiaTheme="majorEastAsia" w:hAnsiTheme="majorHAnsi"/>
      <w:b/>
      <w:bCs/>
      <w:i/>
      <w:iCs/>
      <w:color w:val="7F7F7F" w:themeColor="text1" w:themeTint="80"/>
    </w:rPr>
  </w:style>
  <w:style w:type="paragraph" w:styleId="Heading7">
    <w:name w:val="heading 7"/>
    <w:basedOn w:val="Normal"/>
    <w:next w:val="Normal"/>
    <w:link w:val="Heading7Char"/>
    <w:uiPriority w:val="9"/>
    <w:semiHidden/>
    <w:unhideWhenUsed/>
    <w:qFormat/>
    <w:rsid w:val="000A7812"/>
    <w:pPr>
      <w:numPr>
        <w:ilvl w:val="6"/>
        <w:numId w:val="14"/>
      </w:numPr>
      <w:spacing w:after="0"/>
      <w:outlineLvl w:val="6"/>
    </w:pPr>
    <w:rPr>
      <w:rFonts w:asciiTheme="majorHAnsi" w:eastAsiaTheme="majorEastAsia" w:hAnsiTheme="majorHAnsi"/>
      <w:i/>
      <w:iCs/>
    </w:rPr>
  </w:style>
  <w:style w:type="paragraph" w:styleId="Heading8">
    <w:name w:val="heading 8"/>
    <w:basedOn w:val="Normal"/>
    <w:next w:val="Normal"/>
    <w:link w:val="Heading8Char"/>
    <w:uiPriority w:val="9"/>
    <w:semiHidden/>
    <w:unhideWhenUsed/>
    <w:qFormat/>
    <w:rsid w:val="000A7812"/>
    <w:pPr>
      <w:numPr>
        <w:ilvl w:val="7"/>
        <w:numId w:val="14"/>
      </w:numPr>
      <w:spacing w:after="0"/>
      <w:outlineLvl w:val="7"/>
    </w:pPr>
    <w:rPr>
      <w:rFonts w:asciiTheme="majorHAnsi" w:eastAsiaTheme="majorEastAsia" w:hAnsiTheme="majorHAnsi"/>
      <w:sz w:val="20"/>
      <w:szCs w:val="20"/>
    </w:rPr>
  </w:style>
  <w:style w:type="paragraph" w:styleId="Heading9">
    <w:name w:val="heading 9"/>
    <w:basedOn w:val="Normal"/>
    <w:next w:val="Normal"/>
    <w:link w:val="Heading9Char"/>
    <w:uiPriority w:val="9"/>
    <w:semiHidden/>
    <w:unhideWhenUsed/>
    <w:qFormat/>
    <w:rsid w:val="000A7812"/>
    <w:pPr>
      <w:numPr>
        <w:ilvl w:val="8"/>
        <w:numId w:val="14"/>
      </w:numPr>
      <w:spacing w:after="0"/>
      <w:outlineLvl w:val="8"/>
    </w:pPr>
    <w:rPr>
      <w:rFonts w:asciiTheme="majorHAnsi" w:eastAsiaTheme="majorEastAsia" w:hAnsiTheme="majorHAns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1E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1EB5"/>
  </w:style>
  <w:style w:type="paragraph" w:styleId="Footer">
    <w:name w:val="footer"/>
    <w:basedOn w:val="Normal"/>
    <w:link w:val="FooterChar"/>
    <w:uiPriority w:val="99"/>
    <w:unhideWhenUsed/>
    <w:rsid w:val="005D1E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1EB5"/>
  </w:style>
  <w:style w:type="paragraph" w:styleId="BalloonText">
    <w:name w:val="Balloon Text"/>
    <w:basedOn w:val="Normal"/>
    <w:link w:val="BalloonTextChar"/>
    <w:uiPriority w:val="99"/>
    <w:semiHidden/>
    <w:unhideWhenUsed/>
    <w:rsid w:val="005D1E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EB5"/>
    <w:rPr>
      <w:rFonts w:ascii="Tahoma" w:hAnsi="Tahoma" w:cs="Tahoma"/>
      <w:sz w:val="16"/>
      <w:szCs w:val="16"/>
    </w:rPr>
  </w:style>
  <w:style w:type="character" w:customStyle="1" w:styleId="Heading1Char">
    <w:name w:val="Heading 1 Char"/>
    <w:basedOn w:val="DefaultParagraphFont"/>
    <w:link w:val="Heading1"/>
    <w:uiPriority w:val="9"/>
    <w:rsid w:val="006C04DE"/>
    <w:rPr>
      <w:rFonts w:asciiTheme="majorBidi" w:eastAsiaTheme="majorEastAsia" w:hAnsiTheme="majorBidi" w:cstheme="majorBidi"/>
      <w:b/>
      <w:bCs/>
      <w:sz w:val="32"/>
      <w:szCs w:val="32"/>
    </w:rPr>
  </w:style>
  <w:style w:type="character" w:customStyle="1" w:styleId="Heading2Char">
    <w:name w:val="Heading 2 Char"/>
    <w:basedOn w:val="DefaultParagraphFont"/>
    <w:link w:val="Heading2"/>
    <w:uiPriority w:val="9"/>
    <w:rsid w:val="005E24C3"/>
    <w:rPr>
      <w:rFonts w:asciiTheme="majorBidi" w:eastAsiaTheme="majorEastAsia" w:hAnsiTheme="majorBidi" w:cstheme="majorBidi"/>
      <w:b/>
      <w:bCs/>
      <w:sz w:val="28"/>
      <w:szCs w:val="28"/>
    </w:rPr>
  </w:style>
  <w:style w:type="character" w:customStyle="1" w:styleId="Heading3Char">
    <w:name w:val="Heading 3 Char"/>
    <w:basedOn w:val="DefaultParagraphFont"/>
    <w:link w:val="Heading3"/>
    <w:uiPriority w:val="9"/>
    <w:rsid w:val="005E24C3"/>
    <w:rPr>
      <w:rFonts w:asciiTheme="majorBidi" w:eastAsia="Times New Roman" w:hAnsiTheme="majorBidi" w:cstheme="majorBidi"/>
      <w:b/>
      <w:i/>
      <w:iCs/>
    </w:rPr>
  </w:style>
  <w:style w:type="character" w:customStyle="1" w:styleId="Heading4Char">
    <w:name w:val="Heading 4 Char"/>
    <w:basedOn w:val="DefaultParagraphFont"/>
    <w:link w:val="Heading4"/>
    <w:uiPriority w:val="9"/>
    <w:semiHidden/>
    <w:rsid w:val="000A781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781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781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781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781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781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7812"/>
    <w:pPr>
      <w:pBdr>
        <w:bottom w:val="single" w:sz="4" w:space="1" w:color="auto"/>
      </w:pBdr>
      <w:spacing w:line="240" w:lineRule="auto"/>
      <w:contextualSpacing/>
    </w:pPr>
    <w:rPr>
      <w:rFonts w:asciiTheme="majorHAnsi" w:eastAsiaTheme="majorEastAsia" w:hAnsiTheme="majorHAnsi"/>
      <w:spacing w:val="5"/>
      <w:sz w:val="52"/>
      <w:szCs w:val="52"/>
    </w:rPr>
  </w:style>
  <w:style w:type="character" w:customStyle="1" w:styleId="TitleChar">
    <w:name w:val="Title Char"/>
    <w:basedOn w:val="DefaultParagraphFont"/>
    <w:link w:val="Title"/>
    <w:uiPriority w:val="10"/>
    <w:rsid w:val="000A781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7812"/>
    <w:pPr>
      <w:spacing w:after="600"/>
    </w:pPr>
    <w:rPr>
      <w:rFonts w:asciiTheme="majorHAnsi" w:eastAsiaTheme="majorEastAsia" w:hAnsiTheme="majorHAnsi"/>
      <w:i/>
      <w:iCs/>
      <w:spacing w:val="13"/>
      <w:sz w:val="24"/>
      <w:szCs w:val="24"/>
    </w:rPr>
  </w:style>
  <w:style w:type="character" w:customStyle="1" w:styleId="SubtitleChar">
    <w:name w:val="Subtitle Char"/>
    <w:basedOn w:val="DefaultParagraphFont"/>
    <w:link w:val="Subtitle"/>
    <w:uiPriority w:val="11"/>
    <w:rsid w:val="000A7812"/>
    <w:rPr>
      <w:rFonts w:asciiTheme="majorHAnsi" w:eastAsiaTheme="majorEastAsia" w:hAnsiTheme="majorHAnsi" w:cstheme="majorBidi"/>
      <w:i/>
      <w:iCs/>
      <w:spacing w:val="13"/>
      <w:sz w:val="24"/>
      <w:szCs w:val="24"/>
    </w:rPr>
  </w:style>
  <w:style w:type="character" w:styleId="Strong">
    <w:name w:val="Strong"/>
    <w:uiPriority w:val="22"/>
    <w:qFormat/>
    <w:rsid w:val="000A7812"/>
    <w:rPr>
      <w:b/>
      <w:bCs/>
    </w:rPr>
  </w:style>
  <w:style w:type="character" w:styleId="Emphasis">
    <w:name w:val="Emphasis"/>
    <w:uiPriority w:val="20"/>
    <w:qFormat/>
    <w:rsid w:val="000A7812"/>
    <w:rPr>
      <w:b/>
      <w:bCs/>
      <w:i/>
      <w:iCs/>
      <w:spacing w:val="10"/>
      <w:bdr w:val="none" w:sz="0" w:space="0" w:color="auto"/>
      <w:shd w:val="clear" w:color="auto" w:fill="auto"/>
    </w:rPr>
  </w:style>
  <w:style w:type="paragraph" w:styleId="NoSpacing">
    <w:name w:val="No Spacing"/>
    <w:basedOn w:val="Normal"/>
    <w:uiPriority w:val="1"/>
    <w:qFormat/>
    <w:rsid w:val="000A7812"/>
    <w:pPr>
      <w:spacing w:after="0" w:line="240" w:lineRule="auto"/>
    </w:pPr>
  </w:style>
  <w:style w:type="paragraph" w:styleId="ListParagraph">
    <w:name w:val="List Paragraph"/>
    <w:basedOn w:val="Normal"/>
    <w:uiPriority w:val="34"/>
    <w:qFormat/>
    <w:rsid w:val="000A7812"/>
    <w:pPr>
      <w:ind w:left="720"/>
      <w:contextualSpacing/>
    </w:pPr>
  </w:style>
  <w:style w:type="paragraph" w:styleId="Quote">
    <w:name w:val="Quote"/>
    <w:basedOn w:val="Normal"/>
    <w:next w:val="Normal"/>
    <w:link w:val="QuoteChar"/>
    <w:uiPriority w:val="29"/>
    <w:qFormat/>
    <w:rsid w:val="000A7812"/>
    <w:pPr>
      <w:spacing w:before="200" w:after="0"/>
      <w:ind w:left="360" w:right="360"/>
    </w:pPr>
    <w:rPr>
      <w:i/>
      <w:iCs/>
    </w:rPr>
  </w:style>
  <w:style w:type="character" w:customStyle="1" w:styleId="QuoteChar">
    <w:name w:val="Quote Char"/>
    <w:basedOn w:val="DefaultParagraphFont"/>
    <w:link w:val="Quote"/>
    <w:uiPriority w:val="29"/>
    <w:rsid w:val="000A7812"/>
    <w:rPr>
      <w:i/>
      <w:iCs/>
    </w:rPr>
  </w:style>
  <w:style w:type="paragraph" w:styleId="IntenseQuote">
    <w:name w:val="Intense Quote"/>
    <w:basedOn w:val="Normal"/>
    <w:next w:val="Normal"/>
    <w:link w:val="IntenseQuoteChar"/>
    <w:uiPriority w:val="30"/>
    <w:qFormat/>
    <w:rsid w:val="000A781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7812"/>
    <w:rPr>
      <w:b/>
      <w:bCs/>
      <w:i/>
      <w:iCs/>
    </w:rPr>
  </w:style>
  <w:style w:type="character" w:styleId="SubtleEmphasis">
    <w:name w:val="Subtle Emphasis"/>
    <w:uiPriority w:val="19"/>
    <w:qFormat/>
    <w:rsid w:val="000A7812"/>
    <w:rPr>
      <w:i/>
      <w:iCs/>
    </w:rPr>
  </w:style>
  <w:style w:type="character" w:styleId="IntenseEmphasis">
    <w:name w:val="Intense Emphasis"/>
    <w:uiPriority w:val="21"/>
    <w:qFormat/>
    <w:rsid w:val="000A7812"/>
    <w:rPr>
      <w:b/>
      <w:bCs/>
    </w:rPr>
  </w:style>
  <w:style w:type="character" w:styleId="SubtleReference">
    <w:name w:val="Subtle Reference"/>
    <w:uiPriority w:val="31"/>
    <w:qFormat/>
    <w:rsid w:val="000A7812"/>
    <w:rPr>
      <w:smallCaps/>
    </w:rPr>
  </w:style>
  <w:style w:type="character" w:styleId="IntenseReference">
    <w:name w:val="Intense Reference"/>
    <w:uiPriority w:val="32"/>
    <w:qFormat/>
    <w:rsid w:val="000A7812"/>
    <w:rPr>
      <w:smallCaps/>
      <w:spacing w:val="5"/>
      <w:u w:val="single"/>
    </w:rPr>
  </w:style>
  <w:style w:type="character" w:styleId="BookTitle">
    <w:name w:val="Book Title"/>
    <w:uiPriority w:val="33"/>
    <w:qFormat/>
    <w:rsid w:val="000A7812"/>
    <w:rPr>
      <w:i/>
      <w:iCs/>
      <w:smallCaps/>
      <w:spacing w:val="5"/>
    </w:rPr>
  </w:style>
  <w:style w:type="paragraph" w:styleId="TOCHeading">
    <w:name w:val="TOC Heading"/>
    <w:basedOn w:val="Heading1"/>
    <w:next w:val="Normal"/>
    <w:uiPriority w:val="39"/>
    <w:unhideWhenUsed/>
    <w:qFormat/>
    <w:rsid w:val="000A7812"/>
    <w:pPr>
      <w:outlineLvl w:val="9"/>
    </w:pPr>
    <w:rPr>
      <w:lang w:bidi="en-US"/>
    </w:rPr>
  </w:style>
  <w:style w:type="character" w:styleId="Hyperlink">
    <w:name w:val="Hyperlink"/>
    <w:basedOn w:val="DefaultParagraphFont"/>
    <w:uiPriority w:val="99"/>
    <w:unhideWhenUsed/>
    <w:rsid w:val="008477FE"/>
    <w:rPr>
      <w:color w:val="0000FF" w:themeColor="hyperlink"/>
      <w:u w:val="single"/>
    </w:rPr>
  </w:style>
  <w:style w:type="paragraph" w:styleId="NormalWeb">
    <w:name w:val="Normal (Web)"/>
    <w:basedOn w:val="Normal"/>
    <w:uiPriority w:val="99"/>
    <w:unhideWhenUsed/>
    <w:rsid w:val="009C6A1B"/>
    <w:pPr>
      <w:spacing w:before="100" w:beforeAutospacing="1" w:after="100" w:afterAutospacing="1" w:line="240" w:lineRule="auto"/>
    </w:pPr>
    <w:rPr>
      <w:rFonts w:ascii="Times New Roman" w:hAnsi="Times New Roman" w:cs="Times New Roman"/>
    </w:rPr>
  </w:style>
  <w:style w:type="paragraph" w:styleId="Caption">
    <w:name w:val="caption"/>
    <w:basedOn w:val="Normal"/>
    <w:next w:val="Normal"/>
    <w:uiPriority w:val="35"/>
    <w:unhideWhenUsed/>
    <w:rsid w:val="000A7812"/>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7A47CC"/>
    <w:rPr>
      <w:sz w:val="16"/>
      <w:szCs w:val="16"/>
    </w:rPr>
  </w:style>
  <w:style w:type="paragraph" w:styleId="CommentText">
    <w:name w:val="annotation text"/>
    <w:basedOn w:val="Normal"/>
    <w:link w:val="CommentTextChar"/>
    <w:uiPriority w:val="99"/>
    <w:semiHidden/>
    <w:unhideWhenUsed/>
    <w:rsid w:val="007A47CC"/>
    <w:pPr>
      <w:spacing w:line="240" w:lineRule="auto"/>
    </w:pPr>
    <w:rPr>
      <w:sz w:val="20"/>
      <w:szCs w:val="20"/>
    </w:rPr>
  </w:style>
  <w:style w:type="character" w:customStyle="1" w:styleId="CommentTextChar">
    <w:name w:val="Comment Text Char"/>
    <w:basedOn w:val="DefaultParagraphFont"/>
    <w:link w:val="CommentText"/>
    <w:uiPriority w:val="99"/>
    <w:semiHidden/>
    <w:rsid w:val="007A47CC"/>
    <w:rPr>
      <w:sz w:val="20"/>
      <w:szCs w:val="20"/>
    </w:rPr>
  </w:style>
  <w:style w:type="paragraph" w:styleId="CommentSubject">
    <w:name w:val="annotation subject"/>
    <w:basedOn w:val="CommentText"/>
    <w:next w:val="CommentText"/>
    <w:link w:val="CommentSubjectChar"/>
    <w:uiPriority w:val="99"/>
    <w:semiHidden/>
    <w:unhideWhenUsed/>
    <w:rsid w:val="007A47CC"/>
    <w:rPr>
      <w:b/>
      <w:bCs/>
    </w:rPr>
  </w:style>
  <w:style w:type="character" w:customStyle="1" w:styleId="CommentSubjectChar">
    <w:name w:val="Comment Subject Char"/>
    <w:basedOn w:val="CommentTextChar"/>
    <w:link w:val="CommentSubject"/>
    <w:uiPriority w:val="99"/>
    <w:semiHidden/>
    <w:rsid w:val="007A47CC"/>
    <w:rPr>
      <w:b/>
      <w:bCs/>
      <w:sz w:val="20"/>
      <w:szCs w:val="20"/>
    </w:rPr>
  </w:style>
  <w:style w:type="paragraph" w:styleId="Revision">
    <w:name w:val="Revision"/>
    <w:hidden/>
    <w:uiPriority w:val="99"/>
    <w:semiHidden/>
    <w:rsid w:val="00895895"/>
    <w:pPr>
      <w:spacing w:after="0" w:line="240" w:lineRule="auto"/>
    </w:pPr>
  </w:style>
  <w:style w:type="paragraph" w:styleId="TOC1">
    <w:name w:val="toc 1"/>
    <w:basedOn w:val="Normal"/>
    <w:next w:val="Normal"/>
    <w:autoRedefine/>
    <w:uiPriority w:val="39"/>
    <w:unhideWhenUsed/>
    <w:rsid w:val="009826AB"/>
    <w:pPr>
      <w:spacing w:after="100"/>
    </w:pPr>
  </w:style>
  <w:style w:type="character" w:styleId="FollowedHyperlink">
    <w:name w:val="FollowedHyperlink"/>
    <w:basedOn w:val="DefaultParagraphFont"/>
    <w:uiPriority w:val="99"/>
    <w:semiHidden/>
    <w:unhideWhenUsed/>
    <w:rsid w:val="00A6092D"/>
    <w:rPr>
      <w:color w:val="800080" w:themeColor="followedHyperlink"/>
      <w:u w:val="single"/>
    </w:rPr>
  </w:style>
  <w:style w:type="paragraph" w:customStyle="1" w:styleId="Default">
    <w:name w:val="Default"/>
    <w:rsid w:val="00272EA7"/>
    <w:pPr>
      <w:autoSpaceDE w:val="0"/>
      <w:autoSpaceDN w:val="0"/>
      <w:adjustRightInd w:val="0"/>
      <w:spacing w:after="0" w:line="240" w:lineRule="auto"/>
    </w:pPr>
    <w:rPr>
      <w:rFonts w:ascii="Garamond" w:hAnsi="Garamond" w:cs="Garamond"/>
      <w:color w:val="000000"/>
      <w:sz w:val="24"/>
      <w:szCs w:val="24"/>
    </w:rPr>
  </w:style>
  <w:style w:type="paragraph" w:styleId="TOC2">
    <w:name w:val="toc 2"/>
    <w:basedOn w:val="Normal"/>
    <w:next w:val="Normal"/>
    <w:autoRedefine/>
    <w:uiPriority w:val="39"/>
    <w:unhideWhenUsed/>
    <w:rsid w:val="005B7819"/>
    <w:pPr>
      <w:spacing w:after="100"/>
      <w:ind w:left="220"/>
    </w:pPr>
  </w:style>
  <w:style w:type="paragraph" w:styleId="TOC3">
    <w:name w:val="toc 3"/>
    <w:basedOn w:val="Normal"/>
    <w:next w:val="Normal"/>
    <w:autoRedefine/>
    <w:uiPriority w:val="39"/>
    <w:unhideWhenUsed/>
    <w:rsid w:val="005B7819"/>
    <w:pPr>
      <w:spacing w:after="100"/>
      <w:ind w:left="440"/>
    </w:pPr>
  </w:style>
  <w:style w:type="character" w:styleId="PlaceholderText">
    <w:name w:val="Placeholder Text"/>
    <w:basedOn w:val="DefaultParagraphFont"/>
    <w:uiPriority w:val="99"/>
    <w:semiHidden/>
    <w:rsid w:val="006126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022">
      <w:bodyDiv w:val="1"/>
      <w:marLeft w:val="0"/>
      <w:marRight w:val="0"/>
      <w:marTop w:val="0"/>
      <w:marBottom w:val="0"/>
      <w:divBdr>
        <w:top w:val="none" w:sz="0" w:space="0" w:color="auto"/>
        <w:left w:val="none" w:sz="0" w:space="0" w:color="auto"/>
        <w:bottom w:val="none" w:sz="0" w:space="0" w:color="auto"/>
        <w:right w:val="none" w:sz="0" w:space="0" w:color="auto"/>
      </w:divBdr>
    </w:div>
    <w:div w:id="858078932">
      <w:bodyDiv w:val="1"/>
      <w:marLeft w:val="0"/>
      <w:marRight w:val="0"/>
      <w:marTop w:val="0"/>
      <w:marBottom w:val="0"/>
      <w:divBdr>
        <w:top w:val="none" w:sz="0" w:space="0" w:color="auto"/>
        <w:left w:val="none" w:sz="0" w:space="0" w:color="auto"/>
        <w:bottom w:val="none" w:sz="0" w:space="0" w:color="auto"/>
        <w:right w:val="none" w:sz="0" w:space="0" w:color="auto"/>
      </w:divBdr>
    </w:div>
    <w:div w:id="1009601746">
      <w:bodyDiv w:val="1"/>
      <w:marLeft w:val="0"/>
      <w:marRight w:val="0"/>
      <w:marTop w:val="0"/>
      <w:marBottom w:val="0"/>
      <w:divBdr>
        <w:top w:val="none" w:sz="0" w:space="0" w:color="auto"/>
        <w:left w:val="none" w:sz="0" w:space="0" w:color="auto"/>
        <w:bottom w:val="none" w:sz="0" w:space="0" w:color="auto"/>
        <w:right w:val="none" w:sz="0" w:space="0" w:color="auto"/>
      </w:divBdr>
    </w:div>
    <w:div w:id="1284574077">
      <w:bodyDiv w:val="1"/>
      <w:marLeft w:val="0"/>
      <w:marRight w:val="0"/>
      <w:marTop w:val="0"/>
      <w:marBottom w:val="0"/>
      <w:divBdr>
        <w:top w:val="none" w:sz="0" w:space="0" w:color="auto"/>
        <w:left w:val="none" w:sz="0" w:space="0" w:color="auto"/>
        <w:bottom w:val="none" w:sz="0" w:space="0" w:color="auto"/>
        <w:right w:val="none" w:sz="0" w:space="0" w:color="auto"/>
      </w:divBdr>
      <w:divsChild>
        <w:div w:id="1647083016">
          <w:marLeft w:val="0"/>
          <w:marRight w:val="0"/>
          <w:marTop w:val="0"/>
          <w:marBottom w:val="0"/>
          <w:divBdr>
            <w:top w:val="none" w:sz="0" w:space="0" w:color="auto"/>
            <w:left w:val="none" w:sz="0" w:space="0" w:color="auto"/>
            <w:bottom w:val="none" w:sz="0" w:space="0" w:color="auto"/>
            <w:right w:val="none" w:sz="0" w:space="0" w:color="auto"/>
          </w:divBdr>
          <w:divsChild>
            <w:div w:id="283344584">
              <w:marLeft w:val="0"/>
              <w:marRight w:val="0"/>
              <w:marTop w:val="0"/>
              <w:marBottom w:val="0"/>
              <w:divBdr>
                <w:top w:val="none" w:sz="0" w:space="0" w:color="auto"/>
                <w:left w:val="none" w:sz="0" w:space="0" w:color="auto"/>
                <w:bottom w:val="none" w:sz="0" w:space="0" w:color="auto"/>
                <w:right w:val="none" w:sz="0" w:space="0" w:color="auto"/>
              </w:divBdr>
              <w:divsChild>
                <w:div w:id="856847314">
                  <w:marLeft w:val="0"/>
                  <w:marRight w:val="0"/>
                  <w:marTop w:val="0"/>
                  <w:marBottom w:val="0"/>
                  <w:divBdr>
                    <w:top w:val="none" w:sz="0" w:space="0" w:color="auto"/>
                    <w:left w:val="none" w:sz="0" w:space="0" w:color="auto"/>
                    <w:bottom w:val="none" w:sz="0" w:space="0" w:color="auto"/>
                    <w:right w:val="none" w:sz="0" w:space="0" w:color="auto"/>
                  </w:divBdr>
                  <w:divsChild>
                    <w:div w:id="1395589319">
                      <w:marLeft w:val="0"/>
                      <w:marRight w:val="0"/>
                      <w:marTop w:val="0"/>
                      <w:marBottom w:val="0"/>
                      <w:divBdr>
                        <w:top w:val="none" w:sz="0" w:space="0" w:color="auto"/>
                        <w:left w:val="none" w:sz="0" w:space="0" w:color="auto"/>
                        <w:bottom w:val="none" w:sz="0" w:space="0" w:color="auto"/>
                        <w:right w:val="none" w:sz="0" w:space="0" w:color="auto"/>
                      </w:divBdr>
                      <w:divsChild>
                        <w:div w:id="947932296">
                          <w:marLeft w:val="0"/>
                          <w:marRight w:val="0"/>
                          <w:marTop w:val="0"/>
                          <w:marBottom w:val="0"/>
                          <w:divBdr>
                            <w:top w:val="none" w:sz="0" w:space="0" w:color="auto"/>
                            <w:left w:val="none" w:sz="0" w:space="0" w:color="auto"/>
                            <w:bottom w:val="none" w:sz="0" w:space="0" w:color="auto"/>
                            <w:right w:val="none" w:sz="0" w:space="0" w:color="auto"/>
                          </w:divBdr>
                          <w:divsChild>
                            <w:div w:id="998970161">
                              <w:marLeft w:val="0"/>
                              <w:marRight w:val="0"/>
                              <w:marTop w:val="0"/>
                              <w:marBottom w:val="0"/>
                              <w:divBdr>
                                <w:top w:val="none" w:sz="0" w:space="0" w:color="auto"/>
                                <w:left w:val="none" w:sz="0" w:space="0" w:color="auto"/>
                                <w:bottom w:val="none" w:sz="0" w:space="0" w:color="auto"/>
                                <w:right w:val="none" w:sz="0" w:space="0" w:color="auto"/>
                              </w:divBdr>
                              <w:divsChild>
                                <w:div w:id="859464381">
                                  <w:marLeft w:val="0"/>
                                  <w:marRight w:val="0"/>
                                  <w:marTop w:val="0"/>
                                  <w:marBottom w:val="0"/>
                                  <w:divBdr>
                                    <w:top w:val="none" w:sz="0" w:space="0" w:color="auto"/>
                                    <w:left w:val="none" w:sz="0" w:space="0" w:color="auto"/>
                                    <w:bottom w:val="none" w:sz="0" w:space="0" w:color="auto"/>
                                    <w:right w:val="none" w:sz="0" w:space="0" w:color="auto"/>
                                  </w:divBdr>
                                  <w:divsChild>
                                    <w:div w:id="1528104825">
                                      <w:marLeft w:val="0"/>
                                      <w:marRight w:val="0"/>
                                      <w:marTop w:val="0"/>
                                      <w:marBottom w:val="0"/>
                                      <w:divBdr>
                                        <w:top w:val="none" w:sz="0" w:space="0" w:color="auto"/>
                                        <w:left w:val="none" w:sz="0" w:space="0" w:color="auto"/>
                                        <w:bottom w:val="none" w:sz="0" w:space="0" w:color="auto"/>
                                        <w:right w:val="none" w:sz="0" w:space="0" w:color="auto"/>
                                      </w:divBdr>
                                      <w:divsChild>
                                        <w:div w:id="852718404">
                                          <w:marLeft w:val="0"/>
                                          <w:marRight w:val="0"/>
                                          <w:marTop w:val="0"/>
                                          <w:marBottom w:val="0"/>
                                          <w:divBdr>
                                            <w:top w:val="none" w:sz="0" w:space="0" w:color="auto"/>
                                            <w:left w:val="none" w:sz="0" w:space="0" w:color="auto"/>
                                            <w:bottom w:val="none" w:sz="0" w:space="0" w:color="auto"/>
                                            <w:right w:val="none" w:sz="0" w:space="0" w:color="auto"/>
                                          </w:divBdr>
                                          <w:divsChild>
                                            <w:div w:id="1932353839">
                                              <w:marLeft w:val="0"/>
                                              <w:marRight w:val="0"/>
                                              <w:marTop w:val="0"/>
                                              <w:marBottom w:val="0"/>
                                              <w:divBdr>
                                                <w:top w:val="none" w:sz="0" w:space="0" w:color="auto"/>
                                                <w:left w:val="none" w:sz="0" w:space="0" w:color="auto"/>
                                                <w:bottom w:val="none" w:sz="0" w:space="0" w:color="auto"/>
                                                <w:right w:val="none" w:sz="0" w:space="0" w:color="auto"/>
                                              </w:divBdr>
                                              <w:divsChild>
                                                <w:div w:id="687365995">
                                                  <w:marLeft w:val="0"/>
                                                  <w:marRight w:val="0"/>
                                                  <w:marTop w:val="0"/>
                                                  <w:marBottom w:val="0"/>
                                                  <w:divBdr>
                                                    <w:top w:val="none" w:sz="0" w:space="0" w:color="auto"/>
                                                    <w:left w:val="none" w:sz="0" w:space="0" w:color="auto"/>
                                                    <w:bottom w:val="none" w:sz="0" w:space="0" w:color="auto"/>
                                                    <w:right w:val="none" w:sz="0" w:space="0" w:color="auto"/>
                                                  </w:divBdr>
                                                  <w:divsChild>
                                                    <w:div w:id="1264915844">
                                                      <w:marLeft w:val="0"/>
                                                      <w:marRight w:val="0"/>
                                                      <w:marTop w:val="0"/>
                                                      <w:marBottom w:val="0"/>
                                                      <w:divBdr>
                                                        <w:top w:val="none" w:sz="0" w:space="0" w:color="auto"/>
                                                        <w:left w:val="none" w:sz="0" w:space="0" w:color="auto"/>
                                                        <w:bottom w:val="none" w:sz="0" w:space="0" w:color="auto"/>
                                                        <w:right w:val="none" w:sz="0" w:space="0" w:color="auto"/>
                                                      </w:divBdr>
                                                      <w:divsChild>
                                                        <w:div w:id="1126005816">
                                                          <w:marLeft w:val="0"/>
                                                          <w:marRight w:val="0"/>
                                                          <w:marTop w:val="0"/>
                                                          <w:marBottom w:val="0"/>
                                                          <w:divBdr>
                                                            <w:top w:val="none" w:sz="0" w:space="0" w:color="auto"/>
                                                            <w:left w:val="none" w:sz="0" w:space="0" w:color="auto"/>
                                                            <w:bottom w:val="none" w:sz="0" w:space="0" w:color="auto"/>
                                                            <w:right w:val="none" w:sz="0" w:space="0" w:color="auto"/>
                                                          </w:divBdr>
                                                          <w:divsChild>
                                                            <w:div w:id="69930849">
                                                              <w:marLeft w:val="0"/>
                                                              <w:marRight w:val="0"/>
                                                              <w:marTop w:val="0"/>
                                                              <w:marBottom w:val="0"/>
                                                              <w:divBdr>
                                                                <w:top w:val="none" w:sz="0" w:space="0" w:color="auto"/>
                                                                <w:left w:val="none" w:sz="0" w:space="0" w:color="auto"/>
                                                                <w:bottom w:val="none" w:sz="0" w:space="0" w:color="auto"/>
                                                                <w:right w:val="none" w:sz="0" w:space="0" w:color="auto"/>
                                                              </w:divBdr>
                                                              <w:divsChild>
                                                                <w:div w:id="2013219625">
                                                                  <w:marLeft w:val="0"/>
                                                                  <w:marRight w:val="0"/>
                                                                  <w:marTop w:val="0"/>
                                                                  <w:marBottom w:val="0"/>
                                                                  <w:divBdr>
                                                                    <w:top w:val="none" w:sz="0" w:space="0" w:color="auto"/>
                                                                    <w:left w:val="none" w:sz="0" w:space="0" w:color="auto"/>
                                                                    <w:bottom w:val="none" w:sz="0" w:space="0" w:color="auto"/>
                                                                    <w:right w:val="none" w:sz="0" w:space="0" w:color="auto"/>
                                                                  </w:divBdr>
                                                                  <w:divsChild>
                                                                    <w:div w:id="54482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33614553">
      <w:bodyDiv w:val="1"/>
      <w:marLeft w:val="0"/>
      <w:marRight w:val="0"/>
      <w:marTop w:val="0"/>
      <w:marBottom w:val="0"/>
      <w:divBdr>
        <w:top w:val="none" w:sz="0" w:space="0" w:color="auto"/>
        <w:left w:val="none" w:sz="0" w:space="0" w:color="auto"/>
        <w:bottom w:val="none" w:sz="0" w:space="0" w:color="auto"/>
        <w:right w:val="none" w:sz="0" w:space="0" w:color="auto"/>
      </w:divBdr>
      <w:divsChild>
        <w:div w:id="1247038172">
          <w:marLeft w:val="0"/>
          <w:marRight w:val="0"/>
          <w:marTop w:val="0"/>
          <w:marBottom w:val="0"/>
          <w:divBdr>
            <w:top w:val="none" w:sz="0" w:space="0" w:color="auto"/>
            <w:left w:val="none" w:sz="0" w:space="0" w:color="auto"/>
            <w:bottom w:val="none" w:sz="0" w:space="0" w:color="auto"/>
            <w:right w:val="none" w:sz="0" w:space="0" w:color="auto"/>
          </w:divBdr>
          <w:divsChild>
            <w:div w:id="373116321">
              <w:marLeft w:val="0"/>
              <w:marRight w:val="0"/>
              <w:marTop w:val="0"/>
              <w:marBottom w:val="0"/>
              <w:divBdr>
                <w:top w:val="none" w:sz="0" w:space="0" w:color="auto"/>
                <w:left w:val="none" w:sz="0" w:space="0" w:color="auto"/>
                <w:bottom w:val="none" w:sz="0" w:space="0" w:color="auto"/>
                <w:right w:val="none" w:sz="0" w:space="0" w:color="auto"/>
              </w:divBdr>
              <w:divsChild>
                <w:div w:id="476386852">
                  <w:marLeft w:val="0"/>
                  <w:marRight w:val="0"/>
                  <w:marTop w:val="0"/>
                  <w:marBottom w:val="0"/>
                  <w:divBdr>
                    <w:top w:val="none" w:sz="0" w:space="0" w:color="auto"/>
                    <w:left w:val="none" w:sz="0" w:space="0" w:color="auto"/>
                    <w:bottom w:val="none" w:sz="0" w:space="0" w:color="auto"/>
                    <w:right w:val="none" w:sz="0" w:space="0" w:color="auto"/>
                  </w:divBdr>
                  <w:divsChild>
                    <w:div w:id="245963560">
                      <w:marLeft w:val="0"/>
                      <w:marRight w:val="0"/>
                      <w:marTop w:val="0"/>
                      <w:marBottom w:val="0"/>
                      <w:divBdr>
                        <w:top w:val="none" w:sz="0" w:space="0" w:color="auto"/>
                        <w:left w:val="none" w:sz="0" w:space="0" w:color="auto"/>
                        <w:bottom w:val="none" w:sz="0" w:space="0" w:color="auto"/>
                        <w:right w:val="none" w:sz="0" w:space="0" w:color="auto"/>
                      </w:divBdr>
                      <w:divsChild>
                        <w:div w:id="1382440297">
                          <w:marLeft w:val="0"/>
                          <w:marRight w:val="0"/>
                          <w:marTop w:val="0"/>
                          <w:marBottom w:val="0"/>
                          <w:divBdr>
                            <w:top w:val="none" w:sz="0" w:space="0" w:color="auto"/>
                            <w:left w:val="none" w:sz="0" w:space="0" w:color="auto"/>
                            <w:bottom w:val="none" w:sz="0" w:space="0" w:color="auto"/>
                            <w:right w:val="none" w:sz="0" w:space="0" w:color="auto"/>
                          </w:divBdr>
                          <w:divsChild>
                            <w:div w:id="568884360">
                              <w:marLeft w:val="0"/>
                              <w:marRight w:val="0"/>
                              <w:marTop w:val="0"/>
                              <w:marBottom w:val="0"/>
                              <w:divBdr>
                                <w:top w:val="none" w:sz="0" w:space="0" w:color="auto"/>
                                <w:left w:val="none" w:sz="0" w:space="0" w:color="auto"/>
                                <w:bottom w:val="none" w:sz="0" w:space="0" w:color="auto"/>
                                <w:right w:val="none" w:sz="0" w:space="0" w:color="auto"/>
                              </w:divBdr>
                              <w:divsChild>
                                <w:div w:id="1802310781">
                                  <w:marLeft w:val="0"/>
                                  <w:marRight w:val="0"/>
                                  <w:marTop w:val="0"/>
                                  <w:marBottom w:val="0"/>
                                  <w:divBdr>
                                    <w:top w:val="none" w:sz="0" w:space="0" w:color="auto"/>
                                    <w:left w:val="none" w:sz="0" w:space="0" w:color="auto"/>
                                    <w:bottom w:val="none" w:sz="0" w:space="0" w:color="auto"/>
                                    <w:right w:val="none" w:sz="0" w:space="0" w:color="auto"/>
                                  </w:divBdr>
                                  <w:divsChild>
                                    <w:div w:id="1588996113">
                                      <w:marLeft w:val="0"/>
                                      <w:marRight w:val="0"/>
                                      <w:marTop w:val="0"/>
                                      <w:marBottom w:val="0"/>
                                      <w:divBdr>
                                        <w:top w:val="none" w:sz="0" w:space="0" w:color="auto"/>
                                        <w:left w:val="none" w:sz="0" w:space="0" w:color="auto"/>
                                        <w:bottom w:val="none" w:sz="0" w:space="0" w:color="auto"/>
                                        <w:right w:val="none" w:sz="0" w:space="0" w:color="auto"/>
                                      </w:divBdr>
                                      <w:divsChild>
                                        <w:div w:id="1682002387">
                                          <w:marLeft w:val="0"/>
                                          <w:marRight w:val="0"/>
                                          <w:marTop w:val="0"/>
                                          <w:marBottom w:val="0"/>
                                          <w:divBdr>
                                            <w:top w:val="none" w:sz="0" w:space="0" w:color="auto"/>
                                            <w:left w:val="none" w:sz="0" w:space="0" w:color="auto"/>
                                            <w:bottom w:val="none" w:sz="0" w:space="0" w:color="auto"/>
                                            <w:right w:val="none" w:sz="0" w:space="0" w:color="auto"/>
                                          </w:divBdr>
                                          <w:divsChild>
                                            <w:div w:id="1847936526">
                                              <w:marLeft w:val="0"/>
                                              <w:marRight w:val="0"/>
                                              <w:marTop w:val="0"/>
                                              <w:marBottom w:val="0"/>
                                              <w:divBdr>
                                                <w:top w:val="none" w:sz="0" w:space="0" w:color="auto"/>
                                                <w:left w:val="none" w:sz="0" w:space="0" w:color="auto"/>
                                                <w:bottom w:val="none" w:sz="0" w:space="0" w:color="auto"/>
                                                <w:right w:val="none" w:sz="0" w:space="0" w:color="auto"/>
                                              </w:divBdr>
                                              <w:divsChild>
                                                <w:div w:id="873418364">
                                                  <w:marLeft w:val="0"/>
                                                  <w:marRight w:val="0"/>
                                                  <w:marTop w:val="0"/>
                                                  <w:marBottom w:val="0"/>
                                                  <w:divBdr>
                                                    <w:top w:val="none" w:sz="0" w:space="0" w:color="auto"/>
                                                    <w:left w:val="none" w:sz="0" w:space="0" w:color="auto"/>
                                                    <w:bottom w:val="none" w:sz="0" w:space="0" w:color="auto"/>
                                                    <w:right w:val="none" w:sz="0" w:space="0" w:color="auto"/>
                                                  </w:divBdr>
                                                  <w:divsChild>
                                                    <w:div w:id="475689011">
                                                      <w:marLeft w:val="0"/>
                                                      <w:marRight w:val="0"/>
                                                      <w:marTop w:val="0"/>
                                                      <w:marBottom w:val="0"/>
                                                      <w:divBdr>
                                                        <w:top w:val="none" w:sz="0" w:space="0" w:color="auto"/>
                                                        <w:left w:val="none" w:sz="0" w:space="0" w:color="auto"/>
                                                        <w:bottom w:val="none" w:sz="0" w:space="0" w:color="auto"/>
                                                        <w:right w:val="none" w:sz="0" w:space="0" w:color="auto"/>
                                                      </w:divBdr>
                                                      <w:divsChild>
                                                        <w:div w:id="673411105">
                                                          <w:marLeft w:val="0"/>
                                                          <w:marRight w:val="0"/>
                                                          <w:marTop w:val="0"/>
                                                          <w:marBottom w:val="0"/>
                                                          <w:divBdr>
                                                            <w:top w:val="none" w:sz="0" w:space="0" w:color="auto"/>
                                                            <w:left w:val="none" w:sz="0" w:space="0" w:color="auto"/>
                                                            <w:bottom w:val="none" w:sz="0" w:space="0" w:color="auto"/>
                                                            <w:right w:val="none" w:sz="0" w:space="0" w:color="auto"/>
                                                          </w:divBdr>
                                                          <w:divsChild>
                                                            <w:div w:id="1974827674">
                                                              <w:marLeft w:val="0"/>
                                                              <w:marRight w:val="0"/>
                                                              <w:marTop w:val="0"/>
                                                              <w:marBottom w:val="0"/>
                                                              <w:divBdr>
                                                                <w:top w:val="none" w:sz="0" w:space="0" w:color="auto"/>
                                                                <w:left w:val="none" w:sz="0" w:space="0" w:color="auto"/>
                                                                <w:bottom w:val="none" w:sz="0" w:space="0" w:color="auto"/>
                                                                <w:right w:val="none" w:sz="0" w:space="0" w:color="auto"/>
                                                              </w:divBdr>
                                                              <w:divsChild>
                                                                <w:div w:id="1568875371">
                                                                  <w:marLeft w:val="0"/>
                                                                  <w:marRight w:val="0"/>
                                                                  <w:marTop w:val="0"/>
                                                                  <w:marBottom w:val="0"/>
                                                                  <w:divBdr>
                                                                    <w:top w:val="none" w:sz="0" w:space="0" w:color="auto"/>
                                                                    <w:left w:val="none" w:sz="0" w:space="0" w:color="auto"/>
                                                                    <w:bottom w:val="none" w:sz="0" w:space="0" w:color="auto"/>
                                                                    <w:right w:val="none" w:sz="0" w:space="0" w:color="auto"/>
                                                                  </w:divBdr>
                                                                  <w:divsChild>
                                                                    <w:div w:id="1332373610">
                                                                      <w:marLeft w:val="0"/>
                                                                      <w:marRight w:val="0"/>
                                                                      <w:marTop w:val="0"/>
                                                                      <w:marBottom w:val="0"/>
                                                                      <w:divBdr>
                                                                        <w:top w:val="none" w:sz="0" w:space="0" w:color="auto"/>
                                                                        <w:left w:val="none" w:sz="0" w:space="0" w:color="auto"/>
                                                                        <w:bottom w:val="none" w:sz="0" w:space="0" w:color="auto"/>
                                                                        <w:right w:val="none" w:sz="0" w:space="0" w:color="auto"/>
                                                                      </w:divBdr>
                                                                      <w:divsChild>
                                                                        <w:div w:id="1571574888">
                                                                          <w:marLeft w:val="0"/>
                                                                          <w:marRight w:val="0"/>
                                                                          <w:marTop w:val="0"/>
                                                                          <w:marBottom w:val="0"/>
                                                                          <w:divBdr>
                                                                            <w:top w:val="none" w:sz="0" w:space="0" w:color="auto"/>
                                                                            <w:left w:val="none" w:sz="0" w:space="0" w:color="auto"/>
                                                                            <w:bottom w:val="none" w:sz="0" w:space="0" w:color="auto"/>
                                                                            <w:right w:val="none" w:sz="0" w:space="0" w:color="auto"/>
                                                                          </w:divBdr>
                                                                          <w:divsChild>
                                                                            <w:div w:id="1707172318">
                                                                              <w:marLeft w:val="0"/>
                                                                              <w:marRight w:val="0"/>
                                                                              <w:marTop w:val="0"/>
                                                                              <w:marBottom w:val="0"/>
                                                                              <w:divBdr>
                                                                                <w:top w:val="none" w:sz="0" w:space="0" w:color="auto"/>
                                                                                <w:left w:val="none" w:sz="0" w:space="0" w:color="auto"/>
                                                                                <w:bottom w:val="none" w:sz="0" w:space="0" w:color="auto"/>
                                                                                <w:right w:val="none" w:sz="0" w:space="0" w:color="auto"/>
                                                                              </w:divBdr>
                                                                              <w:divsChild>
                                                                                <w:div w:id="626620176">
                                                                                  <w:marLeft w:val="0"/>
                                                                                  <w:marRight w:val="0"/>
                                                                                  <w:marTop w:val="0"/>
                                                                                  <w:marBottom w:val="0"/>
                                                                                  <w:divBdr>
                                                                                    <w:top w:val="none" w:sz="0" w:space="0" w:color="auto"/>
                                                                                    <w:left w:val="none" w:sz="0" w:space="0" w:color="auto"/>
                                                                                    <w:bottom w:val="none" w:sz="0" w:space="0" w:color="auto"/>
                                                                                    <w:right w:val="none" w:sz="0" w:space="0" w:color="auto"/>
                                                                                  </w:divBdr>
                                                                                  <w:divsChild>
                                                                                    <w:div w:id="2048141186">
                                                                                      <w:marLeft w:val="0"/>
                                                                                      <w:marRight w:val="0"/>
                                                                                      <w:marTop w:val="0"/>
                                                                                      <w:marBottom w:val="0"/>
                                                                                      <w:divBdr>
                                                                                        <w:top w:val="none" w:sz="0" w:space="0" w:color="auto"/>
                                                                                        <w:left w:val="none" w:sz="0" w:space="0" w:color="auto"/>
                                                                                        <w:bottom w:val="none" w:sz="0" w:space="0" w:color="auto"/>
                                                                                        <w:right w:val="none" w:sz="0" w:space="0" w:color="auto"/>
                                                                                      </w:divBdr>
                                                                                      <w:divsChild>
                                                                                        <w:div w:id="536550071">
                                                                                          <w:marLeft w:val="0"/>
                                                                                          <w:marRight w:val="0"/>
                                                                                          <w:marTop w:val="0"/>
                                                                                          <w:marBottom w:val="0"/>
                                                                                          <w:divBdr>
                                                                                            <w:top w:val="none" w:sz="0" w:space="0" w:color="auto"/>
                                                                                            <w:left w:val="none" w:sz="0" w:space="0" w:color="auto"/>
                                                                                            <w:bottom w:val="none" w:sz="0" w:space="0" w:color="auto"/>
                                                                                            <w:right w:val="none" w:sz="0" w:space="0" w:color="auto"/>
                                                                                          </w:divBdr>
                                                                                          <w:divsChild>
                                                                                            <w:div w:id="1303317066">
                                                                                              <w:marLeft w:val="0"/>
                                                                                              <w:marRight w:val="0"/>
                                                                                              <w:marTop w:val="0"/>
                                                                                              <w:marBottom w:val="0"/>
                                                                                              <w:divBdr>
                                                                                                <w:top w:val="none" w:sz="0" w:space="0" w:color="auto"/>
                                                                                                <w:left w:val="none" w:sz="0" w:space="0" w:color="auto"/>
                                                                                                <w:bottom w:val="none" w:sz="0" w:space="0" w:color="auto"/>
                                                                                                <w:right w:val="none" w:sz="0" w:space="0" w:color="auto"/>
                                                                                              </w:divBdr>
                                                                                              <w:divsChild>
                                                                                                <w:div w:id="2069914740">
                                                                                                  <w:marLeft w:val="0"/>
                                                                                                  <w:marRight w:val="0"/>
                                                                                                  <w:marTop w:val="0"/>
                                                                                                  <w:marBottom w:val="0"/>
                                                                                                  <w:divBdr>
                                                                                                    <w:top w:val="none" w:sz="0" w:space="0" w:color="auto"/>
                                                                                                    <w:left w:val="none" w:sz="0" w:space="0" w:color="auto"/>
                                                                                                    <w:bottom w:val="none" w:sz="0" w:space="0" w:color="auto"/>
                                                                                                    <w:right w:val="none" w:sz="0" w:space="0" w:color="auto"/>
                                                                                                  </w:divBdr>
                                                                                                  <w:divsChild>
                                                                                                    <w:div w:id="1910185754">
                                                                                                      <w:marLeft w:val="0"/>
                                                                                                      <w:marRight w:val="0"/>
                                                                                                      <w:marTop w:val="0"/>
                                                                                                      <w:marBottom w:val="0"/>
                                                                                                      <w:divBdr>
                                                                                                        <w:top w:val="none" w:sz="0" w:space="0" w:color="auto"/>
                                                                                                        <w:left w:val="none" w:sz="0" w:space="0" w:color="auto"/>
                                                                                                        <w:bottom w:val="none" w:sz="0" w:space="0" w:color="auto"/>
                                                                                                        <w:right w:val="none" w:sz="0" w:space="0" w:color="auto"/>
                                                                                                      </w:divBdr>
                                                                                                      <w:divsChild>
                                                                                                        <w:div w:id="774790667">
                                                                                                          <w:marLeft w:val="0"/>
                                                                                                          <w:marRight w:val="0"/>
                                                                                                          <w:marTop w:val="0"/>
                                                                                                          <w:marBottom w:val="0"/>
                                                                                                          <w:divBdr>
                                                                                                            <w:top w:val="none" w:sz="0" w:space="0" w:color="auto"/>
                                                                                                            <w:left w:val="none" w:sz="0" w:space="0" w:color="auto"/>
                                                                                                            <w:bottom w:val="none" w:sz="0" w:space="0" w:color="auto"/>
                                                                                                            <w:right w:val="none" w:sz="0" w:space="0" w:color="auto"/>
                                                                                                          </w:divBdr>
                                                                                                          <w:divsChild>
                                                                                                            <w:div w:id="1871213224">
                                                                                                              <w:marLeft w:val="0"/>
                                                                                                              <w:marRight w:val="0"/>
                                                                                                              <w:marTop w:val="0"/>
                                                                                                              <w:marBottom w:val="0"/>
                                                                                                              <w:divBdr>
                                                                                                                <w:top w:val="none" w:sz="0" w:space="0" w:color="auto"/>
                                                                                                                <w:left w:val="none" w:sz="0" w:space="0" w:color="auto"/>
                                                                                                                <w:bottom w:val="none" w:sz="0" w:space="0" w:color="auto"/>
                                                                                                                <w:right w:val="none" w:sz="0" w:space="0" w:color="auto"/>
                                                                                                              </w:divBdr>
                                                                                                              <w:divsChild>
                                                                                                                <w:div w:id="894505687">
                                                                                                                  <w:marLeft w:val="0"/>
                                                                                                                  <w:marRight w:val="0"/>
                                                                                                                  <w:marTop w:val="0"/>
                                                                                                                  <w:marBottom w:val="0"/>
                                                                                                                  <w:divBdr>
                                                                                                                    <w:top w:val="none" w:sz="0" w:space="0" w:color="auto"/>
                                                                                                                    <w:left w:val="none" w:sz="0" w:space="0" w:color="auto"/>
                                                                                                                    <w:bottom w:val="none" w:sz="0" w:space="0" w:color="auto"/>
                                                                                                                    <w:right w:val="none" w:sz="0" w:space="0" w:color="auto"/>
                                                                                                                  </w:divBdr>
                                                                                                                  <w:divsChild>
                                                                                                                    <w:div w:id="953830505">
                                                                                                                      <w:marLeft w:val="0"/>
                                                                                                                      <w:marRight w:val="0"/>
                                                                                                                      <w:marTop w:val="0"/>
                                                                                                                      <w:marBottom w:val="0"/>
                                                                                                                      <w:divBdr>
                                                                                                                        <w:top w:val="none" w:sz="0" w:space="0" w:color="auto"/>
                                                                                                                        <w:left w:val="none" w:sz="0" w:space="0" w:color="auto"/>
                                                                                                                        <w:bottom w:val="none" w:sz="0" w:space="0" w:color="auto"/>
                                                                                                                        <w:right w:val="none" w:sz="0" w:space="0" w:color="auto"/>
                                                                                                                      </w:divBdr>
                                                                                                                      <w:divsChild>
                                                                                                                        <w:div w:id="2123068467">
                                                                                                                          <w:marLeft w:val="0"/>
                                                                                                                          <w:marRight w:val="0"/>
                                                                                                                          <w:marTop w:val="0"/>
                                                                                                                          <w:marBottom w:val="0"/>
                                                                                                                          <w:divBdr>
                                                                                                                            <w:top w:val="none" w:sz="0" w:space="0" w:color="auto"/>
                                                                                                                            <w:left w:val="none" w:sz="0" w:space="0" w:color="auto"/>
                                                                                                                            <w:bottom w:val="none" w:sz="0" w:space="0" w:color="auto"/>
                                                                                                                            <w:right w:val="none" w:sz="0" w:space="0" w:color="auto"/>
                                                                                                                          </w:divBdr>
                                                                                                                          <w:divsChild>
                                                                                                                            <w:div w:id="1004551812">
                                                                                                                              <w:marLeft w:val="0"/>
                                                                                                                              <w:marRight w:val="0"/>
                                                                                                                              <w:marTop w:val="0"/>
                                                                                                                              <w:marBottom w:val="0"/>
                                                                                                                              <w:divBdr>
                                                                                                                                <w:top w:val="none" w:sz="0" w:space="0" w:color="auto"/>
                                                                                                                                <w:left w:val="none" w:sz="0" w:space="0" w:color="auto"/>
                                                                                                                                <w:bottom w:val="none" w:sz="0" w:space="0" w:color="auto"/>
                                                                                                                                <w:right w:val="none" w:sz="0" w:space="0" w:color="auto"/>
                                                                                                                              </w:divBdr>
                                                                                                                              <w:divsChild>
                                                                                                                                <w:div w:id="1904026114">
                                                                                                                                  <w:marLeft w:val="0"/>
                                                                                                                                  <w:marRight w:val="0"/>
                                                                                                                                  <w:marTop w:val="0"/>
                                                                                                                                  <w:marBottom w:val="0"/>
                                                                                                                                  <w:divBdr>
                                                                                                                                    <w:top w:val="none" w:sz="0" w:space="0" w:color="auto"/>
                                                                                                                                    <w:left w:val="none" w:sz="0" w:space="0" w:color="auto"/>
                                                                                                                                    <w:bottom w:val="none" w:sz="0" w:space="0" w:color="auto"/>
                                                                                                                                    <w:right w:val="none" w:sz="0" w:space="0" w:color="auto"/>
                                                                                                                                  </w:divBdr>
                                                                                                                                  <w:divsChild>
                                                                                                                                    <w:div w:id="1831560027">
                                                                                                                                      <w:marLeft w:val="0"/>
                                                                                                                                      <w:marRight w:val="0"/>
                                                                                                                                      <w:marTop w:val="0"/>
                                                                                                                                      <w:marBottom w:val="0"/>
                                                                                                                                      <w:divBdr>
                                                                                                                                        <w:top w:val="none" w:sz="0" w:space="0" w:color="auto"/>
                                                                                                                                        <w:left w:val="none" w:sz="0" w:space="0" w:color="auto"/>
                                                                                                                                        <w:bottom w:val="none" w:sz="0" w:space="0" w:color="auto"/>
                                                                                                                                        <w:right w:val="none" w:sz="0" w:space="0" w:color="auto"/>
                                                                                                                                      </w:divBdr>
                                                                                                                                      <w:divsChild>
                                                                                                                                        <w:div w:id="334574386">
                                                                                                                                          <w:marLeft w:val="0"/>
                                                                                                                                          <w:marRight w:val="0"/>
                                                                                                                                          <w:marTop w:val="0"/>
                                                                                                                                          <w:marBottom w:val="0"/>
                                                                                                                                          <w:divBdr>
                                                                                                                                            <w:top w:val="none" w:sz="0" w:space="0" w:color="auto"/>
                                                                                                                                            <w:left w:val="none" w:sz="0" w:space="0" w:color="auto"/>
                                                                                                                                            <w:bottom w:val="none" w:sz="0" w:space="0" w:color="auto"/>
                                                                                                                                            <w:right w:val="none" w:sz="0" w:space="0" w:color="auto"/>
                                                                                                                                          </w:divBdr>
                                                                                                                                          <w:divsChild>
                                                                                                                                            <w:div w:id="161707242">
                                                                                                                                              <w:marLeft w:val="0"/>
                                                                                                                                              <w:marRight w:val="0"/>
                                                                                                                                              <w:marTop w:val="0"/>
                                                                                                                                              <w:marBottom w:val="0"/>
                                                                                                                                              <w:divBdr>
                                                                                                                                                <w:top w:val="none" w:sz="0" w:space="0" w:color="auto"/>
                                                                                                                                                <w:left w:val="none" w:sz="0" w:space="0" w:color="auto"/>
                                                                                                                                                <w:bottom w:val="none" w:sz="0" w:space="0" w:color="auto"/>
                                                                                                                                                <w:right w:val="none" w:sz="0" w:space="0" w:color="auto"/>
                                                                                                                                              </w:divBdr>
                                                                                                                                              <w:divsChild>
                                                                                                                                                <w:div w:id="1955556000">
                                                                                                                                                  <w:marLeft w:val="0"/>
                                                                                                                                                  <w:marRight w:val="0"/>
                                                                                                                                                  <w:marTop w:val="0"/>
                                                                                                                                                  <w:marBottom w:val="0"/>
                                                                                                                                                  <w:divBdr>
                                                                                                                                                    <w:top w:val="none" w:sz="0" w:space="0" w:color="auto"/>
                                                                                                                                                    <w:left w:val="none" w:sz="0" w:space="0" w:color="auto"/>
                                                                                                                                                    <w:bottom w:val="none" w:sz="0" w:space="0" w:color="auto"/>
                                                                                                                                                    <w:right w:val="none" w:sz="0" w:space="0" w:color="auto"/>
                                                                                                                                                  </w:divBdr>
                                                                                                                                                  <w:divsChild>
                                                                                                                                                    <w:div w:id="1915311162">
                                                                                                                                                      <w:marLeft w:val="0"/>
                                                                                                                                                      <w:marRight w:val="0"/>
                                                                                                                                                      <w:marTop w:val="0"/>
                                                                                                                                                      <w:marBottom w:val="0"/>
                                                                                                                                                      <w:divBdr>
                                                                                                                                                        <w:top w:val="none" w:sz="0" w:space="0" w:color="auto"/>
                                                                                                                                                        <w:left w:val="none" w:sz="0" w:space="0" w:color="auto"/>
                                                                                                                                                        <w:bottom w:val="none" w:sz="0" w:space="0" w:color="auto"/>
                                                                                                                                                        <w:right w:val="none" w:sz="0" w:space="0" w:color="auto"/>
                                                                                                                                                      </w:divBdr>
                                                                                                                                                      <w:divsChild>
                                                                                                                                                        <w:div w:id="930696068">
                                                                                                                                                          <w:marLeft w:val="0"/>
                                                                                                                                                          <w:marRight w:val="0"/>
                                                                                                                                                          <w:marTop w:val="0"/>
                                                                                                                                                          <w:marBottom w:val="0"/>
                                                                                                                                                          <w:divBdr>
                                                                                                                                                            <w:top w:val="none" w:sz="0" w:space="0" w:color="auto"/>
                                                                                                                                                            <w:left w:val="none" w:sz="0" w:space="0" w:color="auto"/>
                                                                                                                                                            <w:bottom w:val="none" w:sz="0" w:space="0" w:color="auto"/>
                                                                                                                                                            <w:right w:val="none" w:sz="0" w:space="0" w:color="auto"/>
                                                                                                                                                          </w:divBdr>
                                                                                                                                                          <w:divsChild>
                                                                                                                                                            <w:div w:id="923102146">
                                                                                                                                                              <w:marLeft w:val="0"/>
                                                                                                                                                              <w:marRight w:val="0"/>
                                                                                                                                                              <w:marTop w:val="0"/>
                                                                                                                                                              <w:marBottom w:val="0"/>
                                                                                                                                                              <w:divBdr>
                                                                                                                                                                <w:top w:val="none" w:sz="0" w:space="0" w:color="auto"/>
                                                                                                                                                                <w:left w:val="none" w:sz="0" w:space="0" w:color="auto"/>
                                                                                                                                                                <w:bottom w:val="none" w:sz="0" w:space="0" w:color="auto"/>
                                                                                                                                                                <w:right w:val="none" w:sz="0" w:space="0" w:color="auto"/>
                                                                                                                                                              </w:divBdr>
                                                                                                                                                              <w:divsChild>
                                                                                                                                                                <w:div w:id="322316417">
                                                                                                                                                                  <w:marLeft w:val="0"/>
                                                                                                                                                                  <w:marRight w:val="0"/>
                                                                                                                                                                  <w:marTop w:val="0"/>
                                                                                                                                                                  <w:marBottom w:val="0"/>
                                                                                                                                                                  <w:divBdr>
                                                                                                                                                                    <w:top w:val="none" w:sz="0" w:space="0" w:color="auto"/>
                                                                                                                                                                    <w:left w:val="none" w:sz="0" w:space="0" w:color="auto"/>
                                                                                                                                                                    <w:bottom w:val="none" w:sz="0" w:space="0" w:color="auto"/>
                                                                                                                                                                    <w:right w:val="none" w:sz="0" w:space="0" w:color="auto"/>
                                                                                                                                                                  </w:divBdr>
                                                                                                                                                                  <w:divsChild>
                                                                                                                                                                    <w:div w:id="1948536462">
                                                                                                                                                                      <w:marLeft w:val="0"/>
                                                                                                                                                                      <w:marRight w:val="0"/>
                                                                                                                                                                      <w:marTop w:val="0"/>
                                                                                                                                                                      <w:marBottom w:val="0"/>
                                                                                                                                                                      <w:divBdr>
                                                                                                                                                                        <w:top w:val="none" w:sz="0" w:space="0" w:color="auto"/>
                                                                                                                                                                        <w:left w:val="none" w:sz="0" w:space="0" w:color="auto"/>
                                                                                                                                                                        <w:bottom w:val="none" w:sz="0" w:space="0" w:color="auto"/>
                                                                                                                                                                        <w:right w:val="none" w:sz="0" w:space="0" w:color="auto"/>
                                                                                                                                                                      </w:divBdr>
                                                                                                                                                                      <w:divsChild>
                                                                                                                                                                        <w:div w:id="542905237">
                                                                                                                                                                          <w:marLeft w:val="0"/>
                                                                                                                                                                          <w:marRight w:val="0"/>
                                                                                                                                                                          <w:marTop w:val="0"/>
                                                                                                                                                                          <w:marBottom w:val="0"/>
                                                                                                                                                                          <w:divBdr>
                                                                                                                                                                            <w:top w:val="none" w:sz="0" w:space="0" w:color="auto"/>
                                                                                                                                                                            <w:left w:val="none" w:sz="0" w:space="0" w:color="auto"/>
                                                                                                                                                                            <w:bottom w:val="none" w:sz="0" w:space="0" w:color="auto"/>
                                                                                                                                                                            <w:right w:val="none" w:sz="0" w:space="0" w:color="auto"/>
                                                                                                                                                                          </w:divBdr>
                                                                                                                                                                          <w:divsChild>
                                                                                                                                                                            <w:div w:id="13844019">
                                                                                                                                                                              <w:marLeft w:val="0"/>
                                                                                                                                                                              <w:marRight w:val="0"/>
                                                                                                                                                                              <w:marTop w:val="0"/>
                                                                                                                                                                              <w:marBottom w:val="0"/>
                                                                                                                                                                              <w:divBdr>
                                                                                                                                                                                <w:top w:val="none" w:sz="0" w:space="0" w:color="auto"/>
                                                                                                                                                                                <w:left w:val="none" w:sz="0" w:space="0" w:color="auto"/>
                                                                                                                                                                                <w:bottom w:val="none" w:sz="0" w:space="0" w:color="auto"/>
                                                                                                                                                                                <w:right w:val="none" w:sz="0" w:space="0" w:color="auto"/>
                                                                                                                                                                              </w:divBdr>
                                                                                                                                                                              <w:divsChild>
                                                                                                                                                                                <w:div w:id="607741031">
                                                                                                                                                                                  <w:marLeft w:val="0"/>
                                                                                                                                                                                  <w:marRight w:val="0"/>
                                                                                                                                                                                  <w:marTop w:val="0"/>
                                                                                                                                                                                  <w:marBottom w:val="0"/>
                                                                                                                                                                                  <w:divBdr>
                                                                                                                                                                                    <w:top w:val="none" w:sz="0" w:space="0" w:color="auto"/>
                                                                                                                                                                                    <w:left w:val="none" w:sz="0" w:space="0" w:color="auto"/>
                                                                                                                                                                                    <w:bottom w:val="none" w:sz="0" w:space="0" w:color="auto"/>
                                                                                                                                                                                    <w:right w:val="none" w:sz="0" w:space="0" w:color="auto"/>
                                                                                                                                                                                  </w:divBdr>
                                                                                                                                                                                  <w:divsChild>
                                                                                                                                                                                    <w:div w:id="355615814">
                                                                                                                                                                                      <w:marLeft w:val="0"/>
                                                                                                                                                                                      <w:marRight w:val="0"/>
                                                                                                                                                                                      <w:marTop w:val="0"/>
                                                                                                                                                                                      <w:marBottom w:val="0"/>
                                                                                                                                                                                      <w:divBdr>
                                                                                                                                                                                        <w:top w:val="none" w:sz="0" w:space="0" w:color="auto"/>
                                                                                                                                                                                        <w:left w:val="none" w:sz="0" w:space="0" w:color="auto"/>
                                                                                                                                                                                        <w:bottom w:val="none" w:sz="0" w:space="0" w:color="auto"/>
                                                                                                                                                                                        <w:right w:val="none" w:sz="0" w:space="0" w:color="auto"/>
                                                                                                                                                                                      </w:divBdr>
                                                                                                                                                                                      <w:divsChild>
                                                                                                                                                                                        <w:div w:id="888800926">
                                                                                                                                                                                          <w:marLeft w:val="0"/>
                                                                                                                                                                                          <w:marRight w:val="0"/>
                                                                                                                                                                                          <w:marTop w:val="0"/>
                                                                                                                                                                                          <w:marBottom w:val="0"/>
                                                                                                                                                                                          <w:divBdr>
                                                                                                                                                                                            <w:top w:val="none" w:sz="0" w:space="0" w:color="auto"/>
                                                                                                                                                                                            <w:left w:val="none" w:sz="0" w:space="0" w:color="auto"/>
                                                                                                                                                                                            <w:bottom w:val="none" w:sz="0" w:space="0" w:color="auto"/>
                                                                                                                                                                                            <w:right w:val="none" w:sz="0" w:space="0" w:color="auto"/>
                                                                                                                                                                                          </w:divBdr>
                                                                                                                                                                                          <w:divsChild>
                                                                                                                                                                                            <w:div w:id="1779904824">
                                                                                                                                                                                              <w:marLeft w:val="0"/>
                                                                                                                                                                                              <w:marRight w:val="0"/>
                                                                                                                                                                                              <w:marTop w:val="0"/>
                                                                                                                                                                                              <w:marBottom w:val="0"/>
                                                                                                                                                                                              <w:divBdr>
                                                                                                                                                                                                <w:top w:val="none" w:sz="0" w:space="0" w:color="auto"/>
                                                                                                                                                                                                <w:left w:val="none" w:sz="0" w:space="0" w:color="auto"/>
                                                                                                                                                                                                <w:bottom w:val="none" w:sz="0" w:space="0" w:color="auto"/>
                                                                                                                                                                                                <w:right w:val="none" w:sz="0" w:space="0" w:color="auto"/>
                                                                                                                                                                                              </w:divBdr>
                                                                                                                                                                                              <w:divsChild>
                                                                                                                                                                                                <w:div w:id="690378632">
                                                                                                                                                                                                  <w:marLeft w:val="0"/>
                                                                                                                                                                                                  <w:marRight w:val="0"/>
                                                                                                                                                                                                  <w:marTop w:val="0"/>
                                                                                                                                                                                                  <w:marBottom w:val="0"/>
                                                                                                                                                                                                  <w:divBdr>
                                                                                                                                                                                                    <w:top w:val="none" w:sz="0" w:space="0" w:color="auto"/>
                                                                                                                                                                                                    <w:left w:val="none" w:sz="0" w:space="0" w:color="auto"/>
                                                                                                                                                                                                    <w:bottom w:val="none" w:sz="0" w:space="0" w:color="auto"/>
                                                                                                                                                                                                    <w:right w:val="none" w:sz="0" w:space="0" w:color="auto"/>
                                                                                                                                                                                                  </w:divBdr>
                                                                                                                                                                                                  <w:divsChild>
                                                                                                                                                                                                    <w:div w:id="1440104433">
                                                                                                                                                                                                      <w:marLeft w:val="0"/>
                                                                                                                                                                                                      <w:marRight w:val="0"/>
                                                                                                                                                                                                      <w:marTop w:val="0"/>
                                                                                                                                                                                                      <w:marBottom w:val="0"/>
                                                                                                                                                                                                      <w:divBdr>
                                                                                                                                                                                                        <w:top w:val="none" w:sz="0" w:space="0" w:color="auto"/>
                                                                                                                                                                                                        <w:left w:val="none" w:sz="0" w:space="0" w:color="auto"/>
                                                                                                                                                                                                        <w:bottom w:val="none" w:sz="0" w:space="0" w:color="auto"/>
                                                                                                                                                                                                        <w:right w:val="none" w:sz="0" w:space="0" w:color="auto"/>
                                                                                                                                                                                                      </w:divBdr>
                                                                                                                                                                                                      <w:divsChild>
                                                                                                                                                                                                        <w:div w:id="1043824545">
                                                                                                                                                                                                          <w:marLeft w:val="0"/>
                                                                                                                                                                                                          <w:marRight w:val="0"/>
                                                                                                                                                                                                          <w:marTop w:val="0"/>
                                                                                                                                                                                                          <w:marBottom w:val="0"/>
                                                                                                                                                                                                          <w:divBdr>
                                                                                                                                                                                                            <w:top w:val="none" w:sz="0" w:space="0" w:color="auto"/>
                                                                                                                                                                                                            <w:left w:val="none" w:sz="0" w:space="0" w:color="auto"/>
                                                                                                                                                                                                            <w:bottom w:val="none" w:sz="0" w:space="0" w:color="auto"/>
                                                                                                                                                                                                            <w:right w:val="none" w:sz="0" w:space="0" w:color="auto"/>
                                                                                                                                                                                                          </w:divBdr>
                                                                                                                                                                                                          <w:divsChild>
                                                                                                                                                                                                            <w:div w:id="173232200">
                                                                                                                                                                                                              <w:marLeft w:val="0"/>
                                                                                                                                                                                                              <w:marRight w:val="0"/>
                                                                                                                                                                                                              <w:marTop w:val="0"/>
                                                                                                                                                                                                              <w:marBottom w:val="0"/>
                                                                                                                                                                                                              <w:divBdr>
                                                                                                                                                                                                                <w:top w:val="none" w:sz="0" w:space="0" w:color="auto"/>
                                                                                                                                                                                                                <w:left w:val="none" w:sz="0" w:space="0" w:color="auto"/>
                                                                                                                                                                                                                <w:bottom w:val="none" w:sz="0" w:space="0" w:color="auto"/>
                                                                                                                                                                                                                <w:right w:val="none" w:sz="0" w:space="0" w:color="auto"/>
                                                                                                                                                                                                              </w:divBdr>
                                                                                                                                                                                                              <w:divsChild>
                                                                                                                                                                                                                <w:div w:id="1526555379">
                                                                                                                                                                                                                  <w:marLeft w:val="0"/>
                                                                                                                                                                                                                  <w:marRight w:val="0"/>
                                                                                                                                                                                                                  <w:marTop w:val="0"/>
                                                                                                                                                                                                                  <w:marBottom w:val="0"/>
                                                                                                                                                                                                                  <w:divBdr>
                                                                                                                                                                                                                    <w:top w:val="none" w:sz="0" w:space="0" w:color="auto"/>
                                                                                                                                                                                                                    <w:left w:val="none" w:sz="0" w:space="0" w:color="auto"/>
                                                                                                                                                                                                                    <w:bottom w:val="none" w:sz="0" w:space="0" w:color="auto"/>
                                                                                                                                                                                                                    <w:right w:val="none" w:sz="0" w:space="0" w:color="auto"/>
                                                                                                                                                                                                                  </w:divBdr>
                                                                                                                                                                                                                  <w:divsChild>
                                                                                                                                                                                                                    <w:div w:id="2056807395">
                                                                                                                                                                                                                      <w:marLeft w:val="0"/>
                                                                                                                                                                                                                      <w:marRight w:val="0"/>
                                                                                                                                                                                                                      <w:marTop w:val="0"/>
                                                                                                                                                                                                                      <w:marBottom w:val="0"/>
                                                                                                                                                                                                                      <w:divBdr>
                                                                                                                                                                                                                        <w:top w:val="none" w:sz="0" w:space="0" w:color="auto"/>
                                                                                                                                                                                                                        <w:left w:val="none" w:sz="0" w:space="0" w:color="auto"/>
                                                                                                                                                                                                                        <w:bottom w:val="none" w:sz="0" w:space="0" w:color="auto"/>
                                                                                                                                                                                                                        <w:right w:val="none" w:sz="0" w:space="0" w:color="auto"/>
                                                                                                                                                                                                                      </w:divBdr>
                                                                                                                                                                                                                      <w:divsChild>
                                                                                                                                                                                                                        <w:div w:id="1293824350">
                                                                                                                                                                                                                          <w:marLeft w:val="0"/>
                                                                                                                                                                                                                          <w:marRight w:val="0"/>
                                                                                                                                                                                                                          <w:marTop w:val="0"/>
                                                                                                                                                                                                                          <w:marBottom w:val="0"/>
                                                                                                                                                                                                                          <w:divBdr>
                                                                                                                                                                                                                            <w:top w:val="none" w:sz="0" w:space="0" w:color="auto"/>
                                                                                                                                                                                                                            <w:left w:val="none" w:sz="0" w:space="0" w:color="auto"/>
                                                                                                                                                                                                                            <w:bottom w:val="none" w:sz="0" w:space="0" w:color="auto"/>
                                                                                                                                                                                                                            <w:right w:val="none" w:sz="0" w:space="0" w:color="auto"/>
                                                                                                                                                                                                                          </w:divBdr>
                                                                                                                                                                                                                          <w:divsChild>
                                                                                                                                                                                                                            <w:div w:id="2027559639">
                                                                                                                                                                                                                              <w:marLeft w:val="0"/>
                                                                                                                                                                                                                              <w:marRight w:val="0"/>
                                                                                                                                                                                                                              <w:marTop w:val="0"/>
                                                                                                                                                                                                                              <w:marBottom w:val="0"/>
                                                                                                                                                                                                                              <w:divBdr>
                                                                                                                                                                                                                                <w:top w:val="none" w:sz="0" w:space="0" w:color="auto"/>
                                                                                                                                                                                                                                <w:left w:val="none" w:sz="0" w:space="0" w:color="auto"/>
                                                                                                                                                                                                                                <w:bottom w:val="none" w:sz="0" w:space="0" w:color="auto"/>
                                                                                                                                                                                                                                <w:right w:val="none" w:sz="0" w:space="0" w:color="auto"/>
                                                                                                                                                                                                                              </w:divBdr>
                                                                                                                                                                                                                              <w:divsChild>
                                                                                                                                                                                                                                <w:div w:id="1221214994">
                                                                                                                                                                                                                                  <w:marLeft w:val="0"/>
                                                                                                                                                                                                                                  <w:marRight w:val="0"/>
                                                                                                                                                                                                                                  <w:marTop w:val="0"/>
                                                                                                                                                                                                                                  <w:marBottom w:val="0"/>
                                                                                                                                                                                                                                  <w:divBdr>
                                                                                                                                                                                                                                    <w:top w:val="none" w:sz="0" w:space="0" w:color="auto"/>
                                                                                                                                                                                                                                    <w:left w:val="none" w:sz="0" w:space="0" w:color="auto"/>
                                                                                                                                                                                                                                    <w:bottom w:val="none" w:sz="0" w:space="0" w:color="auto"/>
                                                                                                                                                                                                                                    <w:right w:val="none" w:sz="0" w:space="0" w:color="auto"/>
                                                                                                                                                                                                                                  </w:divBdr>
                                                                                                                                                                                                                                  <w:divsChild>
                                                                                                                                                                                                                                    <w:div w:id="1652129340">
                                                                                                                                                                                                                                      <w:marLeft w:val="0"/>
                                                                                                                                                                                                                                      <w:marRight w:val="0"/>
                                                                                                                                                                                                                                      <w:marTop w:val="0"/>
                                                                                                                                                                                                                                      <w:marBottom w:val="0"/>
                                                                                                                                                                                                                                      <w:divBdr>
                                                                                                                                                                                                                                        <w:top w:val="none" w:sz="0" w:space="0" w:color="auto"/>
                                                                                                                                                                                                                                        <w:left w:val="none" w:sz="0" w:space="0" w:color="auto"/>
                                                                                                                                                                                                                                        <w:bottom w:val="none" w:sz="0" w:space="0" w:color="auto"/>
                                                                                                                                                                                                                                        <w:right w:val="none" w:sz="0" w:space="0" w:color="auto"/>
                                                                                                                                                                                                                                      </w:divBdr>
                                                                                                                                                                                                                                      <w:divsChild>
                                                                                                                                                                                                                                        <w:div w:id="171647639">
                                                                                                                                                                                                                                          <w:marLeft w:val="0"/>
                                                                                                                                                                                                                                          <w:marRight w:val="0"/>
                                                                                                                                                                                                                                          <w:marTop w:val="0"/>
                                                                                                                                                                                                                                          <w:marBottom w:val="0"/>
                                                                                                                                                                                                                                          <w:divBdr>
                                                                                                                                                                                                                                            <w:top w:val="none" w:sz="0" w:space="0" w:color="auto"/>
                                                                                                                                                                                                                                            <w:left w:val="none" w:sz="0" w:space="0" w:color="auto"/>
                                                                                                                                                                                                                                            <w:bottom w:val="none" w:sz="0" w:space="0" w:color="auto"/>
                                                                                                                                                                                                                                            <w:right w:val="none" w:sz="0" w:space="0" w:color="auto"/>
                                                                                                                                                                                                                                          </w:divBdr>
                                                                                                                                                                                                                                          <w:divsChild>
                                                                                                                                                                                                                                            <w:div w:id="830608282">
                                                                                                                                                                                                                                              <w:marLeft w:val="0"/>
                                                                                                                                                                                                                                              <w:marRight w:val="0"/>
                                                                                                                                                                                                                                              <w:marTop w:val="0"/>
                                                                                                                                                                                                                                              <w:marBottom w:val="0"/>
                                                                                                                                                                                                                                              <w:divBdr>
                                                                                                                                                                                                                                                <w:top w:val="none" w:sz="0" w:space="0" w:color="auto"/>
                                                                                                                                                                                                                                                <w:left w:val="none" w:sz="0" w:space="0" w:color="auto"/>
                                                                                                                                                                                                                                                <w:bottom w:val="none" w:sz="0" w:space="0" w:color="auto"/>
                                                                                                                                                                                                                                                <w:right w:val="none" w:sz="0" w:space="0" w:color="auto"/>
                                                                                                                                                                                                                                              </w:divBdr>
                                                                                                                                                                                                                                              <w:divsChild>
                                                                                                                                                                                                                                                <w:div w:id="2085450229">
                                                                                                                                                                                                                                                  <w:marLeft w:val="0"/>
                                                                                                                                                                                                                                                  <w:marRight w:val="0"/>
                                                                                                                                                                                                                                                  <w:marTop w:val="0"/>
                                                                                                                                                                                                                                                  <w:marBottom w:val="0"/>
                                                                                                                                                                                                                                                  <w:divBdr>
                                                                                                                                                                                                                                                    <w:top w:val="none" w:sz="0" w:space="0" w:color="auto"/>
                                                                                                                                                                                                                                                    <w:left w:val="none" w:sz="0" w:space="0" w:color="auto"/>
                                                                                                                                                                                                                                                    <w:bottom w:val="none" w:sz="0" w:space="0" w:color="auto"/>
                                                                                                                                                                                                                                                    <w:right w:val="none" w:sz="0" w:space="0" w:color="auto"/>
                                                                                                                                                                                                                                                  </w:divBdr>
                                                                                                                                                                                                                                                  <w:divsChild>
                                                                                                                                                                                                                                                    <w:div w:id="1945381140">
                                                                                                                                                                                                                                                      <w:marLeft w:val="0"/>
                                                                                                                                                                                                                                                      <w:marRight w:val="0"/>
                                                                                                                                                                                                                                                      <w:marTop w:val="0"/>
                                                                                                                                                                                                                                                      <w:marBottom w:val="0"/>
                                                                                                                                                                                                                                                      <w:divBdr>
                                                                                                                                                                                                                                                        <w:top w:val="none" w:sz="0" w:space="0" w:color="auto"/>
                                                                                                                                                                                                                                                        <w:left w:val="none" w:sz="0" w:space="0" w:color="auto"/>
                                                                                                                                                                                                                                                        <w:bottom w:val="none" w:sz="0" w:space="0" w:color="auto"/>
                                                                                                                                                                                                                                                        <w:right w:val="none" w:sz="0" w:space="0" w:color="auto"/>
                                                                                                                                                                                                                                                      </w:divBdr>
                                                                                                                                                                                                                                                      <w:divsChild>
                                                                                                                                                                                                                                                        <w:div w:id="1785071408">
                                                                                                                                                                                                                                                          <w:marLeft w:val="0"/>
                                                                                                                                                                                                                                                          <w:marRight w:val="0"/>
                                                                                                                                                                                                                                                          <w:marTop w:val="0"/>
                                                                                                                                                                                                                                                          <w:marBottom w:val="0"/>
                                                                                                                                                                                                                                                          <w:divBdr>
                                                                                                                                                                                                                                                            <w:top w:val="none" w:sz="0" w:space="0" w:color="auto"/>
                                                                                                                                                                                                                                                            <w:left w:val="none" w:sz="0" w:space="0" w:color="auto"/>
                                                                                                                                                                                                                                                            <w:bottom w:val="none" w:sz="0" w:space="0" w:color="auto"/>
                                                                                                                                                                                                                                                            <w:right w:val="none" w:sz="0" w:space="0" w:color="auto"/>
                                                                                                                                                                                                                                                          </w:divBdr>
                                                                                                                                                                                                                                                          <w:divsChild>
                                                                                                                                                                                                                                                            <w:div w:id="1115716603">
                                                                                                                                                                                                                                                              <w:marLeft w:val="0"/>
                                                                                                                                                                                                                                                              <w:marRight w:val="0"/>
                                                                                                                                                                                                                                                              <w:marTop w:val="0"/>
                                                                                                                                                                                                                                                              <w:marBottom w:val="0"/>
                                                                                                                                                                                                                                                              <w:divBdr>
                                                                                                                                                                                                                                                                <w:top w:val="none" w:sz="0" w:space="0" w:color="auto"/>
                                                                                                                                                                                                                                                                <w:left w:val="none" w:sz="0" w:space="0" w:color="auto"/>
                                                                                                                                                                                                                                                                <w:bottom w:val="none" w:sz="0" w:space="0" w:color="auto"/>
                                                                                                                                                                                                                                                                <w:right w:val="none" w:sz="0" w:space="0" w:color="auto"/>
                                                                                                                                                                                                                                                              </w:divBdr>
                                                                                                                                                                                                                                                              <w:divsChild>
                                                                                                                                                                                                                                                                <w:div w:id="879904681">
                                                                                                                                                                                                                                                                  <w:marLeft w:val="0"/>
                                                                                                                                                                                                                                                                  <w:marRight w:val="0"/>
                                                                                                                                                                                                                                                                  <w:marTop w:val="0"/>
                                                                                                                                                                                                                                                                  <w:marBottom w:val="0"/>
                                                                                                                                                                                                                                                                  <w:divBdr>
                                                                                                                                                                                                                                                                    <w:top w:val="none" w:sz="0" w:space="0" w:color="auto"/>
                                                                                                                                                                                                                                                                    <w:left w:val="none" w:sz="0" w:space="0" w:color="auto"/>
                                                                                                                                                                                                                                                                    <w:bottom w:val="none" w:sz="0" w:space="0" w:color="auto"/>
                                                                                                                                                                                                                                                                    <w:right w:val="none" w:sz="0" w:space="0" w:color="auto"/>
                                                                                                                                                                                                                                                                  </w:divBdr>
                                                                                                                                                                                                                                                                  <w:divsChild>
                                                                                                                                                                                                                                                                    <w:div w:id="964697052">
                                                                                                                                                                                                                                                                      <w:marLeft w:val="0"/>
                                                                                                                                                                                                                                                                      <w:marRight w:val="0"/>
                                                                                                                                                                                                                                                                      <w:marTop w:val="0"/>
                                                                                                                                                                                                                                                                      <w:marBottom w:val="0"/>
                                                                                                                                                                                                                                                                      <w:divBdr>
                                                                                                                                                                                                                                                                        <w:top w:val="none" w:sz="0" w:space="0" w:color="auto"/>
                                                                                                                                                                                                                                                                        <w:left w:val="none" w:sz="0" w:space="0" w:color="auto"/>
                                                                                                                                                                                                                                                                        <w:bottom w:val="none" w:sz="0" w:space="0" w:color="auto"/>
                                                                                                                                                                                                                                                                        <w:right w:val="none" w:sz="0" w:space="0" w:color="auto"/>
                                                                                                                                                                                                                                                                      </w:divBdr>
                                                                                                                                                                                                                                                                      <w:divsChild>
                                                                                                                                                                                                                                                                        <w:div w:id="1169561029">
                                                                                                                                                                                                                                                                          <w:marLeft w:val="0"/>
                                                                                                                                                                                                                                                                          <w:marRight w:val="0"/>
                                                                                                                                                                                                                                                                          <w:marTop w:val="0"/>
                                                                                                                                                                                                                                                                          <w:marBottom w:val="0"/>
                                                                                                                                                                                                                                                                          <w:divBdr>
                                                                                                                                                                                                                                                                            <w:top w:val="none" w:sz="0" w:space="0" w:color="auto"/>
                                                                                                                                                                                                                                                                            <w:left w:val="none" w:sz="0" w:space="0" w:color="auto"/>
                                                                                                                                                                                                                                                                            <w:bottom w:val="none" w:sz="0" w:space="0" w:color="auto"/>
                                                                                                                                                                                                                                                                            <w:right w:val="none" w:sz="0" w:space="0" w:color="auto"/>
                                                                                                                                                                                                                                                                          </w:divBdr>
                                                                                                                                                                                                                                                                          <w:divsChild>
                                                                                                                                                                                                                                                                            <w:div w:id="579019291">
                                                                                                                                                                                                                                                                              <w:marLeft w:val="0"/>
                                                                                                                                                                                                                                                                              <w:marRight w:val="0"/>
                                                                                                                                                                                                                                                                              <w:marTop w:val="0"/>
                                                                                                                                                                                                                                                                              <w:marBottom w:val="0"/>
                                                                                                                                                                                                                                                                              <w:divBdr>
                                                                                                                                                                                                                                                                                <w:top w:val="none" w:sz="0" w:space="0" w:color="auto"/>
                                                                                                                                                                                                                                                                                <w:left w:val="none" w:sz="0" w:space="0" w:color="auto"/>
                                                                                                                                                                                                                                                                                <w:bottom w:val="none" w:sz="0" w:space="0" w:color="auto"/>
                                                                                                                                                                                                                                                                                <w:right w:val="none" w:sz="0" w:space="0" w:color="auto"/>
                                                                                                                                                                                                                                                                              </w:divBdr>
                                                                                                                                                                                                                                                                              <w:divsChild>
                                                                                                                                                                                                                                                                                <w:div w:id="1689327519">
                                                                                                                                                                                                                                                                                  <w:marLeft w:val="0"/>
                                                                                                                                                                                                                                                                                  <w:marRight w:val="0"/>
                                                                                                                                                                                                                                                                                  <w:marTop w:val="0"/>
                                                                                                                                                                                                                                                                                  <w:marBottom w:val="0"/>
                                                                                                                                                                                                                                                                                  <w:divBdr>
                                                                                                                                                                                                                                                                                    <w:top w:val="none" w:sz="0" w:space="0" w:color="auto"/>
                                                                                                                                                                                                                                                                                    <w:left w:val="none" w:sz="0" w:space="0" w:color="auto"/>
                                                                                                                                                                                                                                                                                    <w:bottom w:val="none" w:sz="0" w:space="0" w:color="auto"/>
                                                                                                                                                                                                                                                                                    <w:right w:val="none" w:sz="0" w:space="0" w:color="auto"/>
                                                                                                                                                                                                                                                                                  </w:divBdr>
                                                                                                                                                                                                                                                                                  <w:divsChild>
                                                                                                                                                                                                                                                                                    <w:div w:id="1096095998">
                                                                                                                                                                                                                                                                                      <w:marLeft w:val="0"/>
                                                                                                                                                                                                                                                                                      <w:marRight w:val="0"/>
                                                                                                                                                                                                                                                                                      <w:marTop w:val="0"/>
                                                                                                                                                                                                                                                                                      <w:marBottom w:val="0"/>
                                                                                                                                                                                                                                                                                      <w:divBdr>
                                                                                                                                                                                                                                                                                        <w:top w:val="none" w:sz="0" w:space="0" w:color="auto"/>
                                                                                                                                                                                                                                                                                        <w:left w:val="none" w:sz="0" w:space="0" w:color="auto"/>
                                                                                                                                                                                                                                                                                        <w:bottom w:val="none" w:sz="0" w:space="0" w:color="auto"/>
                                                                                                                                                                                                                                                                                        <w:right w:val="none" w:sz="0" w:space="0" w:color="auto"/>
                                                                                                                                                                                                                                                                                      </w:divBdr>
                                                                                                                                                                                                                                                                                      <w:divsChild>
                                                                                                                                                                                                                                                                                        <w:div w:id="2049378498">
                                                                                                                                                                                                                                                                                          <w:marLeft w:val="0"/>
                                                                                                                                                                                                                                                                                          <w:marRight w:val="0"/>
                                                                                                                                                                                                                                                                                          <w:marTop w:val="0"/>
                                                                                                                                                                                                                                                                                          <w:marBottom w:val="0"/>
                                                                                                                                                                                                                                                                                          <w:divBdr>
                                                                                                                                                                                                                                                                                            <w:top w:val="none" w:sz="0" w:space="0" w:color="auto"/>
                                                                                                                                                                                                                                                                                            <w:left w:val="none" w:sz="0" w:space="0" w:color="auto"/>
                                                                                                                                                                                                                                                                                            <w:bottom w:val="none" w:sz="0" w:space="0" w:color="auto"/>
                                                                                                                                                                                                                                                                                            <w:right w:val="none" w:sz="0" w:space="0" w:color="auto"/>
                                                                                                                                                                                                                                                                                          </w:divBdr>
                                                                                                                                                                                                                                                                                          <w:divsChild>
                                                                                                                                                                                                                                                                                            <w:div w:id="1924803445">
                                                                                                                                                                                                                                                                                              <w:marLeft w:val="0"/>
                                                                                                                                                                                                                                                                                              <w:marRight w:val="0"/>
                                                                                                                                                                                                                                                                                              <w:marTop w:val="0"/>
                                                                                                                                                                                                                                                                                              <w:marBottom w:val="0"/>
                                                                                                                                                                                                                                                                                              <w:divBdr>
                                                                                                                                                                                                                                                                                                <w:top w:val="none" w:sz="0" w:space="0" w:color="auto"/>
                                                                                                                                                                                                                                                                                                <w:left w:val="none" w:sz="0" w:space="0" w:color="auto"/>
                                                                                                                                                                                                                                                                                                <w:bottom w:val="none" w:sz="0" w:space="0" w:color="auto"/>
                                                                                                                                                                                                                                                                                                <w:right w:val="none" w:sz="0" w:space="0" w:color="auto"/>
                                                                                                                                                                                                                                                                                              </w:divBdr>
                                                                                                                                                                                                                                                                                              <w:divsChild>
                                                                                                                                                                                                                                                                                                <w:div w:id="2070225826">
                                                                                                                                                                                                                                                                                                  <w:marLeft w:val="0"/>
                                                                                                                                                                                                                                                                                                  <w:marRight w:val="0"/>
                                                                                                                                                                                                                                                                                                  <w:marTop w:val="0"/>
                                                                                                                                                                                                                                                                                                  <w:marBottom w:val="0"/>
                                                                                                                                                                                                                                                                                                  <w:divBdr>
                                                                                                                                                                                                                                                                                                    <w:top w:val="none" w:sz="0" w:space="0" w:color="auto"/>
                                                                                                                                                                                                                                                                                                    <w:left w:val="none" w:sz="0" w:space="0" w:color="auto"/>
                                                                                                                                                                                                                                                                                                    <w:bottom w:val="none" w:sz="0" w:space="0" w:color="auto"/>
                                                                                                                                                                                                                                                                                                    <w:right w:val="none" w:sz="0" w:space="0" w:color="auto"/>
                                                                                                                                                                                                                                                                                                  </w:divBdr>
                                                                                                                                                                                                                                                                                                  <w:divsChild>
                                                                                                                                                                                                                                                                                                    <w:div w:id="43212900">
                                                                                                                                                                                                                                                                                                      <w:marLeft w:val="0"/>
                                                                                                                                                                                                                                                                                                      <w:marRight w:val="0"/>
                                                                                                                                                                                                                                                                                                      <w:marTop w:val="0"/>
                                                                                                                                                                                                                                                                                                      <w:marBottom w:val="0"/>
                                                                                                                                                                                                                                                                                                      <w:divBdr>
                                                                                                                                                                                                                                                                                                        <w:top w:val="none" w:sz="0" w:space="0" w:color="auto"/>
                                                                                                                                                                                                                                                                                                        <w:left w:val="none" w:sz="0" w:space="0" w:color="auto"/>
                                                                                                                                                                                                                                                                                                        <w:bottom w:val="none" w:sz="0" w:space="0" w:color="auto"/>
                                                                                                                                                                                                                                                                                                        <w:right w:val="none" w:sz="0" w:space="0" w:color="auto"/>
                                                                                                                                                                                                                                                                                                      </w:divBdr>
                                                                                                                                                                                                                                                                                                      <w:divsChild>
                                                                                                                                                                                                                                                                                                        <w:div w:id="189994306">
                                                                                                                                                                                                                                                                                                          <w:marLeft w:val="0"/>
                                                                                                                                                                                                                                                                                                          <w:marRight w:val="0"/>
                                                                                                                                                                                                                                                                                                          <w:marTop w:val="0"/>
                                                                                                                                                                                                                                                                                                          <w:marBottom w:val="0"/>
                                                                                                                                                                                                                                                                                                          <w:divBdr>
                                                                                                                                                                                                                                                                                                            <w:top w:val="none" w:sz="0" w:space="0" w:color="auto"/>
                                                                                                                                                                                                                                                                                                            <w:left w:val="none" w:sz="0" w:space="0" w:color="auto"/>
                                                                                                                                                                                                                                                                                                            <w:bottom w:val="none" w:sz="0" w:space="0" w:color="auto"/>
                                                                                                                                                                                                                                                                                                            <w:right w:val="none" w:sz="0" w:space="0" w:color="auto"/>
                                                                                                                                                                                                                                                                                                          </w:divBdr>
                                                                                                                                                                                                                                                                                                          <w:divsChild>
                                                                                                                                                                                                                                                                                                            <w:div w:id="2144079802">
                                                                                                                                                                                                                                                                                                              <w:marLeft w:val="0"/>
                                                                                                                                                                                                                                                                                                              <w:marRight w:val="0"/>
                                                                                                                                                                                                                                                                                                              <w:marTop w:val="0"/>
                                                                                                                                                                                                                                                                                                              <w:marBottom w:val="0"/>
                                                                                                                                                                                                                                                                                                              <w:divBdr>
                                                                                                                                                                                                                                                                                                                <w:top w:val="none" w:sz="0" w:space="0" w:color="auto"/>
                                                                                                                                                                                                                                                                                                                <w:left w:val="none" w:sz="0" w:space="0" w:color="auto"/>
                                                                                                                                                                                                                                                                                                                <w:bottom w:val="none" w:sz="0" w:space="0" w:color="auto"/>
                                                                                                                                                                                                                                                                                                                <w:right w:val="none" w:sz="0" w:space="0" w:color="auto"/>
                                                                                                                                                                                                                                                                                                              </w:divBdr>
                                                                                                                                                                                                                                                                                                              <w:divsChild>
                                                                                                                                                                                                                                                                                                                <w:div w:id="1527673145">
                                                                                                                                                                                                                                                                                                                  <w:marLeft w:val="0"/>
                                                                                                                                                                                                                                                                                                                  <w:marRight w:val="0"/>
                                                                                                                                                                                                                                                                                                                  <w:marTop w:val="0"/>
                                                                                                                                                                                                                                                                                                                  <w:marBottom w:val="0"/>
                                                                                                                                                                                                                                                                                                                  <w:divBdr>
                                                                                                                                                                                                                                                                                                                    <w:top w:val="none" w:sz="0" w:space="0" w:color="auto"/>
                                                                                                                                                                                                                                                                                                                    <w:left w:val="none" w:sz="0" w:space="0" w:color="auto"/>
                                                                                                                                                                                                                                                                                                                    <w:bottom w:val="none" w:sz="0" w:space="0" w:color="auto"/>
                                                                                                                                                                                                                                                                                                                    <w:right w:val="none" w:sz="0" w:space="0" w:color="auto"/>
                                                                                                                                                                                                                                                                                                                  </w:divBdr>
                                                                                                                                                                                                                                                                                                                  <w:divsChild>
                                                                                                                                                                                                                                                                                                                    <w:div w:id="1345936195">
                                                                                                                                                                                                                                                                                                                      <w:marLeft w:val="0"/>
                                                                                                                                                                                                                                                                                                                      <w:marRight w:val="0"/>
                                                                                                                                                                                                                                                                                                                      <w:marTop w:val="0"/>
                                                                                                                                                                                                                                                                                                                      <w:marBottom w:val="0"/>
                                                                                                                                                                                                                                                                                                                      <w:divBdr>
                                                                                                                                                                                                                                                                                                                        <w:top w:val="none" w:sz="0" w:space="0" w:color="auto"/>
                                                                                                                                                                                                                                                                                                                        <w:left w:val="none" w:sz="0" w:space="0" w:color="auto"/>
                                                                                                                                                                                                                                                                                                                        <w:bottom w:val="none" w:sz="0" w:space="0" w:color="auto"/>
                                                                                                                                                                                                                                                                                                                        <w:right w:val="none" w:sz="0" w:space="0" w:color="auto"/>
                                                                                                                                                                                                                                                                                                                      </w:divBdr>
                                                                                                                                                                                                                                                                                                                      <w:divsChild>
                                                                                                                                                                                                                                                                                                                        <w:div w:id="1869024727">
                                                                                                                                                                                                                                                                                                                          <w:marLeft w:val="0"/>
                                                                                                                                                                                                                                                                                                                          <w:marRight w:val="0"/>
                                                                                                                                                                                                                                                                                                                          <w:marTop w:val="0"/>
                                                                                                                                                                                                                                                                                                                          <w:marBottom w:val="0"/>
                                                                                                                                                                                                                                                                                                                          <w:divBdr>
                                                                                                                                                                                                                                                                                                                            <w:top w:val="none" w:sz="0" w:space="0" w:color="auto"/>
                                                                                                                                                                                                                                                                                                                            <w:left w:val="none" w:sz="0" w:space="0" w:color="auto"/>
                                                                                                                                                                                                                                                                                                                            <w:bottom w:val="none" w:sz="0" w:space="0" w:color="auto"/>
                                                                                                                                                                                                                                                                                                                            <w:right w:val="none" w:sz="0" w:space="0" w:color="auto"/>
                                                                                                                                                                                                                                                                                                                          </w:divBdr>
                                                                                                                                                                                                                                                                                                                          <w:divsChild>
                                                                                                                                                                                                                                                                                                                            <w:div w:id="1437748879">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sChild>
                                                                                                                                                                                                                                                                                                                                    <w:div w:id="1067387294">
                                                                                                                                                                                                                                                                                                                                      <w:marLeft w:val="0"/>
                                                                                                                                                                                                                                                                                                                                      <w:marRight w:val="0"/>
                                                                                                                                                                                                                                                                                                                                      <w:marTop w:val="0"/>
                                                                                                                                                                                                                                                                                                                                      <w:marBottom w:val="0"/>
                                                                                                                                                                                                                                                                                                                                      <w:divBdr>
                                                                                                                                                                                                                                                                                                                                        <w:top w:val="none" w:sz="0" w:space="0" w:color="auto"/>
                                                                                                                                                                                                                                                                                                                                        <w:left w:val="none" w:sz="0" w:space="0" w:color="auto"/>
                                                                                                                                                                                                                                                                                                                                        <w:bottom w:val="none" w:sz="0" w:space="0" w:color="auto"/>
                                                                                                                                                                                                                                                                                                                                        <w:right w:val="none" w:sz="0" w:space="0" w:color="auto"/>
                                                                                                                                                                                                                                                                                                                                      </w:divBdr>
                                                                                                                                                                                                                                                                                                                                      <w:divsChild>
                                                                                                                                                                                                                                                                                                                                        <w:div w:id="1586106010">
                                                                                                                                                                                                                                                                                                                                          <w:marLeft w:val="0"/>
                                                                                                                                                                                                                                                                                                                                          <w:marRight w:val="0"/>
                                                                                                                                                                                                                                                                                                                                          <w:marTop w:val="0"/>
                                                                                                                                                                                                                                                                                                                                          <w:marBottom w:val="0"/>
                                                                                                                                                                                                                                                                                                                                          <w:divBdr>
                                                                                                                                                                                                                                                                                                                                            <w:top w:val="none" w:sz="0" w:space="0" w:color="auto"/>
                                                                                                                                                                                                                                                                                                                                            <w:left w:val="none" w:sz="0" w:space="0" w:color="auto"/>
                                                                                                                                                                                                                                                                                                                                            <w:bottom w:val="none" w:sz="0" w:space="0" w:color="auto"/>
                                                                                                                                                                                                                                                                                                                                            <w:right w:val="none" w:sz="0" w:space="0" w:color="auto"/>
                                                                                                                                                                                                                                                                                                                                          </w:divBdr>
                                                                                                                                                                                                                                                                                                                                          <w:divsChild>
                                                                                                                                                                                                                                                                                                                                            <w:div w:id="251085599">
                                                                                                                                                                                                                                                                                                                                              <w:marLeft w:val="0"/>
                                                                                                                                                                                                                                                                                                                                              <w:marRight w:val="0"/>
                                                                                                                                                                                                                                                                                                                                              <w:marTop w:val="0"/>
                                                                                                                                                                                                                                                                                                                                              <w:marBottom w:val="0"/>
                                                                                                                                                                                                                                                                                                                                              <w:divBdr>
                                                                                                                                                                                                                                                                                                                                                <w:top w:val="none" w:sz="0" w:space="0" w:color="auto"/>
                                                                                                                                                                                                                                                                                                                                                <w:left w:val="none" w:sz="0" w:space="0" w:color="auto"/>
                                                                                                                                                                                                                                                                                                                                                <w:bottom w:val="none" w:sz="0" w:space="0" w:color="auto"/>
                                                                                                                                                                                                                                                                                                                                                <w:right w:val="none" w:sz="0" w:space="0" w:color="auto"/>
                                                                                                                                                                                                                                                                                                                                              </w:divBdr>
                                                                                                                                                                                                                                                                                                                                              <w:divsChild>
                                                                                                                                                                                                                                                                                                                                                <w:div w:id="538932330">
                                                                                                                                                                                                                                                                                                                                                  <w:marLeft w:val="0"/>
                                                                                                                                                                                                                                                                                                                                                  <w:marRight w:val="0"/>
                                                                                                                                                                                                                                                                                                                                                  <w:marTop w:val="0"/>
                                                                                                                                                                                                                                                                                                                                                  <w:marBottom w:val="0"/>
                                                                                                                                                                                                                                                                                                                                                  <w:divBdr>
                                                                                                                                                                                                                                                                                                                                                    <w:top w:val="none" w:sz="0" w:space="0" w:color="auto"/>
                                                                                                                                                                                                                                                                                                                                                    <w:left w:val="none" w:sz="0" w:space="0" w:color="auto"/>
                                                                                                                                                                                                                                                                                                                                                    <w:bottom w:val="none" w:sz="0" w:space="0" w:color="auto"/>
                                                                                                                                                                                                                                                                                                                                                    <w:right w:val="none" w:sz="0" w:space="0" w:color="auto"/>
                                                                                                                                                                                                                                                                                                                                                  </w:divBdr>
                                                                                                                                                                                                                                                                                                                                                  <w:divsChild>
                                                                                                                                                                                                                                                                                                                                                    <w:div w:id="1787970341">
                                                                                                                                                                                                                                                                                                                                                      <w:marLeft w:val="0"/>
                                                                                                                                                                                                                                                                                                                                                      <w:marRight w:val="0"/>
                                                                                                                                                                                                                                                                                                                                                      <w:marTop w:val="0"/>
                                                                                                                                                                                                                                                                                                                                                      <w:marBottom w:val="0"/>
                                                                                                                                                                                                                                                                                                                                                      <w:divBdr>
                                                                                                                                                                                                                                                                                                                                                        <w:top w:val="none" w:sz="0" w:space="0" w:color="auto"/>
                                                                                                                                                                                                                                                                                                                                                        <w:left w:val="none" w:sz="0" w:space="0" w:color="auto"/>
                                                                                                                                                                                                                                                                                                                                                        <w:bottom w:val="none" w:sz="0" w:space="0" w:color="auto"/>
                                                                                                                                                                                                                                                                                                                                                        <w:right w:val="none" w:sz="0" w:space="0" w:color="auto"/>
                                                                                                                                                                                                                                                                                                                                                      </w:divBdr>
                                                                                                                                                                                                                                                                                                                                                      <w:divsChild>
                                                                                                                                                                                                                                                                                                                                                        <w:div w:id="100879440">
                                                                                                                                                                                                                                                                                                                                                          <w:marLeft w:val="0"/>
                                                                                                                                                                                                                                                                                                                                                          <w:marRight w:val="0"/>
                                                                                                                                                                                                                                                                                                                                                          <w:marTop w:val="0"/>
                                                                                                                                                                                                                                                                                                                                                          <w:marBottom w:val="0"/>
                                                                                                                                                                                                                                                                                                                                                          <w:divBdr>
                                                                                                                                                                                                                                                                                                                                                            <w:top w:val="none" w:sz="0" w:space="0" w:color="auto"/>
                                                                                                                                                                                                                                                                                                                                                            <w:left w:val="none" w:sz="0" w:space="0" w:color="auto"/>
                                                                                                                                                                                                                                                                                                                                                            <w:bottom w:val="none" w:sz="0" w:space="0" w:color="auto"/>
                                                                                                                                                                                                                                                                                                                                                            <w:right w:val="none" w:sz="0" w:space="0" w:color="auto"/>
                                                                                                                                                                                                                                                                                                                                                          </w:divBdr>
                                                                                                                                                                                                                                                                                                                                                          <w:divsChild>
                                                                                                                                                                                                                                                                                                                                                            <w:div w:id="1628580432">
                                                                                                                                                                                                                                                                                                                                                              <w:marLeft w:val="0"/>
                                                                                                                                                                                                                                                                                                                                                              <w:marRight w:val="0"/>
                                                                                                                                                                                                                                                                                                                                                              <w:marTop w:val="0"/>
                                                                                                                                                                                                                                                                                                                                                              <w:marBottom w:val="0"/>
                                                                                                                                                                                                                                                                                                                                                              <w:divBdr>
                                                                                                                                                                                                                                                                                                                                                                <w:top w:val="none" w:sz="0" w:space="0" w:color="auto"/>
                                                                                                                                                                                                                                                                                                                                                                <w:left w:val="none" w:sz="0" w:space="0" w:color="auto"/>
                                                                                                                                                                                                                                                                                                                                                                <w:bottom w:val="none" w:sz="0" w:space="0" w:color="auto"/>
                                                                                                                                                                                                                                                                                                                                                                <w:right w:val="none" w:sz="0" w:space="0" w:color="auto"/>
                                                                                                                                                                                                                                                                                                                                                              </w:divBdr>
                                                                                                                                                                                                                                                                                                                                                              <w:divsChild>
                                                                                                                                                                                                                                                                                                                                                                <w:div w:id="1783303501">
                                                                                                                                                                                                                                                                                                                                                                  <w:marLeft w:val="0"/>
                                                                                                                                                                                                                                                                                                                                                                  <w:marRight w:val="0"/>
                                                                                                                                                                                                                                                                                                                                                                  <w:marTop w:val="0"/>
                                                                                                                                                                                                                                                                                                                                                                  <w:marBottom w:val="0"/>
                                                                                                                                                                                                                                                                                                                                                                  <w:divBdr>
                                                                                                                                                                                                                                                                                                                                                                    <w:top w:val="none" w:sz="0" w:space="0" w:color="auto"/>
                                                                                                                                                                                                                                                                                                                                                                    <w:left w:val="none" w:sz="0" w:space="0" w:color="auto"/>
                                                                                                                                                                                                                                                                                                                                                                    <w:bottom w:val="none" w:sz="0" w:space="0" w:color="auto"/>
                                                                                                                                                                                                                                                                                                                                                                    <w:right w:val="none" w:sz="0" w:space="0" w:color="auto"/>
                                                                                                                                                                                                                                                                                                                                                                  </w:divBdr>
                                                                                                                                                                                                                                                                                                                                                                  <w:divsChild>
                                                                                                                                                                                                                                                                                                                                                                    <w:div w:id="1648781450">
                                                                                                                                                                                                                                                                                                                                                                      <w:marLeft w:val="0"/>
                                                                                                                                                                                                                                                                                                                                                                      <w:marRight w:val="0"/>
                                                                                                                                                                                                                                                                                                                                                                      <w:marTop w:val="0"/>
                                                                                                                                                                                                                                                                                                                                                                      <w:marBottom w:val="0"/>
                                                                                                                                                                                                                                                                                                                                                                      <w:divBdr>
                                                                                                                                                                                                                                                                                                                                                                        <w:top w:val="none" w:sz="0" w:space="0" w:color="auto"/>
                                                                                                                                                                                                                                                                                                                                                                        <w:left w:val="none" w:sz="0" w:space="0" w:color="auto"/>
                                                                                                                                                                                                                                                                                                                                                                        <w:bottom w:val="none" w:sz="0" w:space="0" w:color="auto"/>
                                                                                                                                                                                                                                                                                                                                                                        <w:right w:val="none" w:sz="0" w:space="0" w:color="auto"/>
                                                                                                                                                                                                                                                                                                                                                                      </w:divBdr>
                                                                                                                                                                                                                                                                                                                                                                      <w:divsChild>
                                                                                                                                                                                                                                                                                                                                                                        <w:div w:id="1402675049">
                                                                                                                                                                                                                                                                                                                                                                          <w:marLeft w:val="0"/>
                                                                                                                                                                                                                                                                                                                                                                          <w:marRight w:val="0"/>
                                                                                                                                                                                                                                                                                                                                                                          <w:marTop w:val="0"/>
                                                                                                                                                                                                                                                                                                                                                                          <w:marBottom w:val="0"/>
                                                                                                                                                                                                                                                                                                                                                                          <w:divBdr>
                                                                                                                                                                                                                                                                                                                                                                            <w:top w:val="none" w:sz="0" w:space="0" w:color="auto"/>
                                                                                                                                                                                                                                                                                                                                                                            <w:left w:val="none" w:sz="0" w:space="0" w:color="auto"/>
                                                                                                                                                                                                                                                                                                                                                                            <w:bottom w:val="none" w:sz="0" w:space="0" w:color="auto"/>
                                                                                                                                                                                                                                                                                                                                                                            <w:right w:val="none" w:sz="0" w:space="0" w:color="auto"/>
                                                                                                                                                                                                                                                                                                                                                                          </w:divBdr>
                                                                                                                                                                                                                                                                                                                                                                          <w:divsChild>
                                                                                                                                                                                                                                                                                                                                                                            <w:div w:id="1633050697">
                                                                                                                                                                                                                                                                                                                                                                              <w:marLeft w:val="0"/>
                                                                                                                                                                                                                                                                                                                                                                              <w:marRight w:val="0"/>
                                                                                                                                                                                                                                                                                                                                                                              <w:marTop w:val="0"/>
                                                                                                                                                                                                                                                                                                                                                                              <w:marBottom w:val="0"/>
                                                                                                                                                                                                                                                                                                                                                                              <w:divBdr>
                                                                                                                                                                                                                                                                                                                                                                                <w:top w:val="none" w:sz="0" w:space="0" w:color="auto"/>
                                                                                                                                                                                                                                                                                                                                                                                <w:left w:val="none" w:sz="0" w:space="0" w:color="auto"/>
                                                                                                                                                                                                                                                                                                                                                                                <w:bottom w:val="none" w:sz="0" w:space="0" w:color="auto"/>
                                                                                                                                                                                                                                                                                                                                                                                <w:right w:val="none" w:sz="0" w:space="0" w:color="auto"/>
                                                                                                                                                                                                                                                                                                                                                                              </w:divBdr>
                                                                                                                                                                                                                                                                                                                                                                              <w:divsChild>
                                                                                                                                                                                                                                                                                                                                                                                <w:div w:id="452528972">
                                                                                                                                                                                                                                                                                                                                                                                  <w:marLeft w:val="0"/>
                                                                                                                                                                                                                                                                                                                                                                                  <w:marRight w:val="0"/>
                                                                                                                                                                                                                                                                                                                                                                                  <w:marTop w:val="0"/>
                                                                                                                                                                                                                                                                                                                                                                                  <w:marBottom w:val="0"/>
                                                                                                                                                                                                                                                                                                                                                                                  <w:divBdr>
                                                                                                                                                                                                                                                                                                                                                                                    <w:top w:val="none" w:sz="0" w:space="0" w:color="auto"/>
                                                                                                                                                                                                                                                                                                                                                                                    <w:left w:val="none" w:sz="0" w:space="0" w:color="auto"/>
                                                                                                                                                                                                                                                                                                                                                                                    <w:bottom w:val="none" w:sz="0" w:space="0" w:color="auto"/>
                                                                                                                                                                                                                                                                                                                                                                                    <w:right w:val="none" w:sz="0" w:space="0" w:color="auto"/>
                                                                                                                                                                                                                                                                                                                                                                                  </w:divBdr>
                                                                                                                                                                                                                                                                                                                                                                                  <w:divsChild>
                                                                                                                                                                                                                                                                                                                                                                                    <w:div w:id="1760717248">
                                                                                                                                                                                                                                                                                                                                                                                      <w:marLeft w:val="0"/>
                                                                                                                                                                                                                                                                                                                                                                                      <w:marRight w:val="0"/>
                                                                                                                                                                                                                                                                                                                                                                                      <w:marTop w:val="0"/>
                                                                                                                                                                                                                                                                                                                                                                                      <w:marBottom w:val="0"/>
                                                                                                                                                                                                                                                                                                                                                                                      <w:divBdr>
                                                                                                                                                                                                                                                                                                                                                                                        <w:top w:val="none" w:sz="0" w:space="0" w:color="auto"/>
                                                                                                                                                                                                                                                                                                                                                                                        <w:left w:val="none" w:sz="0" w:space="0" w:color="auto"/>
                                                                                                                                                                                                                                                                                                                                                                                        <w:bottom w:val="none" w:sz="0" w:space="0" w:color="auto"/>
                                                                                                                                                                                                                                                                                                                                                                                        <w:right w:val="none" w:sz="0" w:space="0" w:color="auto"/>
                                                                                                                                                                                                                                                                                                                                                                                      </w:divBdr>
                                                                                                                                                                                                                                                                                                                                                                                      <w:divsChild>
                                                                                                                                                                                                                                                                                                                                                                                        <w:div w:id="969281675">
                                                                                                                                                                                                                                                                                                                                                                                          <w:marLeft w:val="0"/>
                                                                                                                                                                                                                                                                                                                                                                                          <w:marRight w:val="0"/>
                                                                                                                                                                                                                                                                                                                                                                                          <w:marTop w:val="0"/>
                                                                                                                                                                                                                                                                                                                                                                                          <w:marBottom w:val="0"/>
                                                                                                                                                                                                                                                                                                                                                                                          <w:divBdr>
                                                                                                                                                                                                                                                                                                                                                                                            <w:top w:val="none" w:sz="0" w:space="0" w:color="auto"/>
                                                                                                                                                                                                                                                                                                                                                                                            <w:left w:val="none" w:sz="0" w:space="0" w:color="auto"/>
                                                                                                                                                                                                                                                                                                                                                                                            <w:bottom w:val="none" w:sz="0" w:space="0" w:color="auto"/>
                                                                                                                                                                                                                                                                                                                                                                                            <w:right w:val="none" w:sz="0" w:space="0" w:color="auto"/>
                                                                                                                                                                                                                                                                                                                                                                                          </w:divBdr>
                                                                                                                                                                                                                                                                                                                                                                                          <w:divsChild>
                                                                                                                                                                                                                                                                                                                                                                                            <w:div w:id="500513031">
                                                                                                                                                                                                                                                                                                                                                                                              <w:marLeft w:val="0"/>
                                                                                                                                                                                                                                                                                                                                                                                              <w:marRight w:val="0"/>
                                                                                                                                                                                                                                                                                                                                                                                              <w:marTop w:val="0"/>
                                                                                                                                                                                                                                                                                                                                                                                              <w:marBottom w:val="0"/>
                                                                                                                                                                                                                                                                                                                                                                                              <w:divBdr>
                                                                                                                                                                                                                                                                                                                                                                                                <w:top w:val="none" w:sz="0" w:space="0" w:color="auto"/>
                                                                                                                                                                                                                                                                                                                                                                                                <w:left w:val="none" w:sz="0" w:space="0" w:color="auto"/>
                                                                                                                                                                                                                                                                                                                                                                                                <w:bottom w:val="none" w:sz="0" w:space="0" w:color="auto"/>
                                                                                                                                                                                                                                                                                                                                                                                                <w:right w:val="none" w:sz="0" w:space="0" w:color="auto"/>
                                                                                                                                                                                                                                                                                                                                                                                              </w:divBdr>
                                                                                                                                                                                                                                                                                                                                                                                              <w:divsChild>
                                                                                                                                                                                                                                                                                                                                                                                                <w:div w:id="693191422">
                                                                                                                                                                                                                                                                                                                                                                                                  <w:marLeft w:val="0"/>
                                                                                                                                                                                                                                                                                                                                                                                                  <w:marRight w:val="0"/>
                                                                                                                                                                                                                                                                                                                                                                                                  <w:marTop w:val="0"/>
                                                                                                                                                                                                                                                                                                                                                                                                  <w:marBottom w:val="0"/>
                                                                                                                                                                                                                                                                                                                                                                                                  <w:divBdr>
                                                                                                                                                                                                                                                                                                                                                                                                    <w:top w:val="none" w:sz="0" w:space="0" w:color="auto"/>
                                                                                                                                                                                                                                                                                                                                                                                                    <w:left w:val="none" w:sz="0" w:space="0" w:color="auto"/>
                                                                                                                                                                                                                                                                                                                                                                                                    <w:bottom w:val="none" w:sz="0" w:space="0" w:color="auto"/>
                                                                                                                                                                                                                                                                                                                                                                                                    <w:right w:val="none" w:sz="0" w:space="0" w:color="auto"/>
                                                                                                                                                                                                                                                                                                                                                                                                  </w:divBdr>
                                                                                                                                                                                                                                                                                                                                                                                                  <w:divsChild>
                                                                                                                                                                                                                                                                                                                                                                                                    <w:div w:id="736905016">
                                                                                                                                                                                                                                                                                                                                                                                                      <w:marLeft w:val="0"/>
                                                                                                                                                                                                                                                                                                                                                                                                      <w:marRight w:val="0"/>
                                                                                                                                                                                                                                                                                                                                                                                                      <w:marTop w:val="0"/>
                                                                                                                                                                                                                                                                                                                                                                                                      <w:marBottom w:val="0"/>
                                                                                                                                                                                                                                                                                                                                                                                                      <w:divBdr>
                                                                                                                                                                                                                                                                                                                                                                                                        <w:top w:val="none" w:sz="0" w:space="0" w:color="auto"/>
                                                                                                                                                                                                                                                                                                                                                                                                        <w:left w:val="none" w:sz="0" w:space="0" w:color="auto"/>
                                                                                                                                                                                                                                                                                                                                                                                                        <w:bottom w:val="none" w:sz="0" w:space="0" w:color="auto"/>
                                                                                                                                                                                                                                                                                                                                                                                                        <w:right w:val="none" w:sz="0" w:space="0" w:color="auto"/>
                                                                                                                                                                                                                                                                                                                                                                                                      </w:divBdr>
                                                                                                                                                                                                                                                                                                                                                                                                      <w:divsChild>
                                                                                                                                                                                                                                                                                                                                                                                                        <w:div w:id="1503157353">
                                                                                                                                                                                                                                                                                                                                                                                                          <w:marLeft w:val="0"/>
                                                                                                                                                                                                                                                                                                                                                                                                          <w:marRight w:val="0"/>
                                                                                                                                                                                                                                                                                                                                                                                                          <w:marTop w:val="0"/>
                                                                                                                                                                                                                                                                                                                                                                                                          <w:marBottom w:val="0"/>
                                                                                                                                                                                                                                                                                                                                                                                                          <w:divBdr>
                                                                                                                                                                                                                                                                                                                                                                                                            <w:top w:val="none" w:sz="0" w:space="0" w:color="auto"/>
                                                                                                                                                                                                                                                                                                                                                                                                            <w:left w:val="none" w:sz="0" w:space="0" w:color="auto"/>
                                                                                                                                                                                                                                                                                                                                                                                                            <w:bottom w:val="none" w:sz="0" w:space="0" w:color="auto"/>
                                                                                                                                                                                                                                                                                                                                                                                                            <w:right w:val="none" w:sz="0" w:space="0" w:color="auto"/>
                                                                                                                                                                                                                                                                                                                                                                                                          </w:divBdr>
                                                                                                                                                                                                                                                                                                                                                                                                          <w:divsChild>
                                                                                                                                                                                                                                                                                                                                                                                                            <w:div w:id="1778135455">
                                                                                                                                                                                                                                                                                                                                                                                                              <w:marLeft w:val="0"/>
                                                                                                                                                                                                                                                                                                                                                                                                              <w:marRight w:val="0"/>
                                                                                                                                                                                                                                                                                                                                                                                                              <w:marTop w:val="0"/>
                                                                                                                                                                                                                                                                                                                                                                                                              <w:marBottom w:val="0"/>
                                                                                                                                                                                                                                                                                                                                                                                                              <w:divBdr>
                                                                                                                                                                                                                                                                                                                                                                                                                <w:top w:val="none" w:sz="0" w:space="0" w:color="auto"/>
                                                                                                                                                                                                                                                                                                                                                                                                                <w:left w:val="none" w:sz="0" w:space="0" w:color="auto"/>
                                                                                                                                                                                                                                                                                                                                                                                                                <w:bottom w:val="none" w:sz="0" w:space="0" w:color="auto"/>
                                                                                                                                                                                                                                                                                                                                                                                                                <w:right w:val="none" w:sz="0" w:space="0" w:color="auto"/>
                                                                                                                                                                                                                                                                                                                                                                                                              </w:divBdr>
                                                                                                                                                                                                                                                                                                                                                                                                              <w:divsChild>
                                                                                                                                                                                                                                                                                                                                                                                                                <w:div w:id="1575968120">
                                                                                                                                                                                                                                                                                                                                                                                                                  <w:marLeft w:val="0"/>
                                                                                                                                                                                                                                                                                                                                                                                                                  <w:marRight w:val="0"/>
                                                                                                                                                                                                                                                                                                                                                                                                                  <w:marTop w:val="0"/>
                                                                                                                                                                                                                                                                                                                                                                                                                  <w:marBottom w:val="0"/>
                                                                                                                                                                                                                                                                                                                                                                                                                  <w:divBdr>
                                                                                                                                                                                                                                                                                                                                                                                                                    <w:top w:val="none" w:sz="0" w:space="0" w:color="auto"/>
                                                                                                                                                                                                                                                                                                                                                                                                                    <w:left w:val="none" w:sz="0" w:space="0" w:color="auto"/>
                                                                                                                                                                                                                                                                                                                                                                                                                    <w:bottom w:val="none" w:sz="0" w:space="0" w:color="auto"/>
                                                                                                                                                                                                                                                                                                                                                                                                                    <w:right w:val="none" w:sz="0" w:space="0" w:color="auto"/>
                                                                                                                                                                                                                                                                                                                                                                                                                  </w:divBdr>
                                                                                                                                                                                                                                                                                                                                                                                                                  <w:divsChild>
                                                                                                                                                                                                                                                                                                                                                                                                                    <w:div w:id="2368950">
                                                                                                                                                                                                                                                                                                                                                                                                                      <w:marLeft w:val="0"/>
                                                                                                                                                                                                                                                                                                                                                                                                                      <w:marRight w:val="0"/>
                                                                                                                                                                                                                                                                                                                                                                                                                      <w:marTop w:val="0"/>
                                                                                                                                                                                                                                                                                                                                                                                                                      <w:marBottom w:val="0"/>
                                                                                                                                                                                                                                                                                                                                                                                                                      <w:divBdr>
                                                                                                                                                                                                                                                                                                                                                                                                                        <w:top w:val="none" w:sz="0" w:space="0" w:color="auto"/>
                                                                                                                                                                                                                                                                                                                                                                                                                        <w:left w:val="none" w:sz="0" w:space="0" w:color="auto"/>
                                                                                                                                                                                                                                                                                                                                                                                                                        <w:bottom w:val="none" w:sz="0" w:space="0" w:color="auto"/>
                                                                                                                                                                                                                                                                                                                                                                                                                        <w:right w:val="none" w:sz="0" w:space="0" w:color="auto"/>
                                                                                                                                                                                                                                                                                                                                                                                                                      </w:divBdr>
                                                                                                                                                                                                                                                                                                                                                                                                                      <w:divsChild>
                                                                                                                                                                                                                                                                                                                                                                                                                        <w:div w:id="577177925">
                                                                                                                                                                                                                                                                                                                                                                                                                          <w:marLeft w:val="0"/>
                                                                                                                                                                                                                                                                                                                                                                                                                          <w:marRight w:val="0"/>
                                                                                                                                                                                                                                                                                                                                                                                                                          <w:marTop w:val="0"/>
                                                                                                                                                                                                                                                                                                                                                                                                                          <w:marBottom w:val="0"/>
                                                                                                                                                                                                                                                                                                                                                                                                                          <w:divBdr>
                                                                                                                                                                                                                                                                                                                                                                                                                            <w:top w:val="none" w:sz="0" w:space="0" w:color="auto"/>
                                                                                                                                                                                                                                                                                                                                                                                                                            <w:left w:val="none" w:sz="0" w:space="0" w:color="auto"/>
                                                                                                                                                                                                                                                                                                                                                                                                                            <w:bottom w:val="none" w:sz="0" w:space="0" w:color="auto"/>
                                                                                                                                                                                                                                                                                                                                                                                                                            <w:right w:val="none" w:sz="0" w:space="0" w:color="auto"/>
                                                                                                                                                                                                                                                                                                                                                                                                                          </w:divBdr>
                                                                                                                                                                                                                                                                                                                                                                                                                          <w:divsChild>
                                                                                                                                                                                                                                                                                                                                                                                                                            <w:div w:id="704600425">
                                                                                                                                                                                                                                                                                                                                                                                                                              <w:marLeft w:val="0"/>
                                                                                                                                                                                                                                                                                                                                                                                                                              <w:marRight w:val="0"/>
                                                                                                                                                                                                                                                                                                                                                                                                                              <w:marTop w:val="0"/>
                                                                                                                                                                                                                                                                                                                                                                                                                              <w:marBottom w:val="0"/>
                                                                                                                                                                                                                                                                                                                                                                                                                              <w:divBdr>
                                                                                                                                                                                                                                                                                                                                                                                                                                <w:top w:val="none" w:sz="0" w:space="0" w:color="auto"/>
                                                                                                                                                                                                                                                                                                                                                                                                                                <w:left w:val="none" w:sz="0" w:space="0" w:color="auto"/>
                                                                                                                                                                                                                                                                                                                                                                                                                                <w:bottom w:val="none" w:sz="0" w:space="0" w:color="auto"/>
                                                                                                                                                                                                                                                                                                                                                                                                                                <w:right w:val="none" w:sz="0" w:space="0" w:color="auto"/>
                                                                                                                                                                                                                                                                                                                                                                                                                              </w:divBdr>
                                                                                                                                                                                                                                                                                                                                                                                                                              <w:divsChild>
                                                                                                                                                                                                                                                                                                                                                                                                                                <w:div w:id="876628733">
                                                                                                                                                                                                                                                                                                                                                                                                                                  <w:marLeft w:val="0"/>
                                                                                                                                                                                                                                                                                                                                                                                                                                  <w:marRight w:val="0"/>
                                                                                                                                                                                                                                                                                                                                                                                                                                  <w:marTop w:val="0"/>
                                                                                                                                                                                                                                                                                                                                                                                                                                  <w:marBottom w:val="0"/>
                                                                                                                                                                                                                                                                                                                                                                                                                                  <w:divBdr>
                                                                                                                                                                                                                                                                                                                                                                                                                                    <w:top w:val="none" w:sz="0" w:space="0" w:color="auto"/>
                                                                                                                                                                                                                                                                                                                                                                                                                                    <w:left w:val="none" w:sz="0" w:space="0" w:color="auto"/>
                                                                                                                                                                                                                                                                                                                                                                                                                                    <w:bottom w:val="none" w:sz="0" w:space="0" w:color="auto"/>
                                                                                                                                                                                                                                                                                                                                                                                                                                    <w:right w:val="none" w:sz="0" w:space="0" w:color="auto"/>
                                                                                                                                                                                                                                                                                                                                                                                                                                  </w:divBdr>
                                                                                                                                                                                                                                                                                                                                                                                                                                  <w:divsChild>
                                                                                                                                                                                                                                                                                                                                                                                                                                    <w:div w:id="1737892756">
                                                                                                                                                                                                                                                                                                                                                                                                                                      <w:marLeft w:val="0"/>
                                                                                                                                                                                                                                                                                                                                                                                                                                      <w:marRight w:val="0"/>
                                                                                                                                                                                                                                                                                                                                                                                                                                      <w:marTop w:val="0"/>
                                                                                                                                                                                                                                                                                                                                                                                                                                      <w:marBottom w:val="0"/>
                                                                                                                                                                                                                                                                                                                                                                                                                                      <w:divBdr>
                                                                                                                                                                                                                                                                                                                                                                                                                                        <w:top w:val="none" w:sz="0" w:space="0" w:color="auto"/>
                                                                                                                                                                                                                                                                                                                                                                                                                                        <w:left w:val="none" w:sz="0" w:space="0" w:color="auto"/>
                                                                                                                                                                                                                                                                                                                                                                                                                                        <w:bottom w:val="none" w:sz="0" w:space="0" w:color="auto"/>
                                                                                                                                                                                                                                                                                                                                                                                                                                        <w:right w:val="none" w:sz="0" w:space="0" w:color="auto"/>
                                                                                                                                                                                                                                                                                                                                                                                                                                      </w:divBdr>
                                                                                                                                                                                                                                                                                                                                                                                                                                      <w:divsChild>
                                                                                                                                                                                                                                                                                                                                                                                                                                        <w:div w:id="319624947">
                                                                                                                                                                                                                                                                                                                                                                                                                                          <w:marLeft w:val="0"/>
                                                                                                                                                                                                                                                                                                                                                                                                                                          <w:marRight w:val="0"/>
                                                                                                                                                                                                                                                                                                                                                                                                                                          <w:marTop w:val="0"/>
                                                                                                                                                                                                                                                                                                                                                                                                                                          <w:marBottom w:val="0"/>
                                                                                                                                                                                                                                                                                                                                                                                                                                          <w:divBdr>
                                                                                                                                                                                                                                                                                                                                                                                                                                            <w:top w:val="none" w:sz="0" w:space="0" w:color="auto"/>
                                                                                                                                                                                                                                                                                                                                                                                                                                            <w:left w:val="none" w:sz="0" w:space="0" w:color="auto"/>
                                                                                                                                                                                                                                                                                                                                                                                                                                            <w:bottom w:val="none" w:sz="0" w:space="0" w:color="auto"/>
                                                                                                                                                                                                                                                                                                                                                                                                                                            <w:right w:val="none" w:sz="0" w:space="0" w:color="auto"/>
                                                                                                                                                                                                                                                                                                                                                                                                                                          </w:divBdr>
                                                                                                                                                                                                                                                                                                                                                                                                                                          <w:divsChild>
                                                                                                                                                                                                                                                                                                                                                                                                                                            <w:div w:id="456415941">
                                                                                                                                                                                                                                                                                                                                                                                                                                              <w:marLeft w:val="0"/>
                                                                                                                                                                                                                                                                                                                                                                                                                                              <w:marRight w:val="0"/>
                                                                                                                                                                                                                                                                                                                                                                                                                                              <w:marTop w:val="0"/>
                                                                                                                                                                                                                                                                                                                                                                                                                                              <w:marBottom w:val="0"/>
                                                                                                                                                                                                                                                                                                                                                                                                                                              <w:divBdr>
                                                                                                                                                                                                                                                                                                                                                                                                                                                <w:top w:val="none" w:sz="0" w:space="0" w:color="auto"/>
                                                                                                                                                                                                                                                                                                                                                                                                                                                <w:left w:val="none" w:sz="0" w:space="0" w:color="auto"/>
                                                                                                                                                                                                                                                                                                                                                                                                                                                <w:bottom w:val="none" w:sz="0" w:space="0" w:color="auto"/>
                                                                                                                                                                                                                                                                                                                                                                                                                                                <w:right w:val="none" w:sz="0" w:space="0" w:color="auto"/>
                                                                                                                                                                                                                                                                                                                                                                                                                                              </w:divBdr>
                                                                                                                                                                                                                                                                                                                                                                                                                                              <w:divsChild>
                                                                                                                                                                                                                                                                                                                                                                                                                                                <w:div w:id="838927154">
                                                                                                                                                                                                                                                                                                                                                                                                                                                  <w:marLeft w:val="0"/>
                                                                                                                                                                                                                                                                                                                                                                                                                                                  <w:marRight w:val="0"/>
                                                                                                                                                                                                                                                                                                                                                                                                                                                  <w:marTop w:val="0"/>
                                                                                                                                                                                                                                                                                                                                                                                                                                                  <w:marBottom w:val="0"/>
                                                                                                                                                                                                                                                                                                                                                                                                                                                  <w:divBdr>
                                                                                                                                                                                                                                                                                                                                                                                                                                                    <w:top w:val="none" w:sz="0" w:space="0" w:color="auto"/>
                                                                                                                                                                                                                                                                                                                                                                                                                                                    <w:left w:val="none" w:sz="0" w:space="0" w:color="auto"/>
                                                                                                                                                                                                                                                                                                                                                                                                                                                    <w:bottom w:val="none" w:sz="0" w:space="0" w:color="auto"/>
                                                                                                                                                                                                                                                                                                                                                                                                                                                    <w:right w:val="none" w:sz="0" w:space="0" w:color="auto"/>
                                                                                                                                                                                                                                                                                                                                                                                                                                                  </w:divBdr>
                                                                                                                                                                                                                                                                                                                                                                                                                                                  <w:divsChild>
                                                                                                                                                                                                                                                                                                                                                                                                                                                    <w:div w:id="1673265359">
                                                                                                                                                                                                                                                                                                                                                                                                                                                      <w:marLeft w:val="0"/>
                                                                                                                                                                                                                                                                                                                                                                                                                                                      <w:marRight w:val="0"/>
                                                                                                                                                                                                                                                                                                                                                                                                                                                      <w:marTop w:val="0"/>
                                                                                                                                                                                                                                                                                                                                                                                                                                                      <w:marBottom w:val="0"/>
                                                                                                                                                                                                                                                                                                                                                                                                                                                      <w:divBdr>
                                                                                                                                                                                                                                                                                                                                                                                                                                                        <w:top w:val="none" w:sz="0" w:space="0" w:color="auto"/>
                                                                                                                                                                                                                                                                                                                                                                                                                                                        <w:left w:val="none" w:sz="0" w:space="0" w:color="auto"/>
                                                                                                                                                                                                                                                                                                                                                                                                                                                        <w:bottom w:val="none" w:sz="0" w:space="0" w:color="auto"/>
                                                                                                                                                                                                                                                                                                                                                                                                                                                        <w:right w:val="none" w:sz="0" w:space="0" w:color="auto"/>
                                                                                                                                                                                                                                                                                                                                                                                                                                                      </w:divBdr>
                                                                                                                                                                                                                                                                                                                                                                                                                                                      <w:divsChild>
                                                                                                                                                                                                                                                                                                                                                                                                                                                        <w:div w:id="1320764323">
                                                                                                                                                                                                                                                                                                                                                                                                                                                          <w:marLeft w:val="0"/>
                                                                                                                                                                                                                                                                                                                                                                                                                                                          <w:marRight w:val="0"/>
                                                                                                                                                                                                                                                                                                                                                                                                                                                          <w:marTop w:val="0"/>
                                                                                                                                                                                                                                                                                                                                                                                                                                                          <w:marBottom w:val="0"/>
                                                                                                                                                                                                                                                                                                                                                                                                                                                          <w:divBdr>
                                                                                                                                                                                                                                                                                                                                                                                                                                                            <w:top w:val="none" w:sz="0" w:space="0" w:color="auto"/>
                                                                                                                                                                                                                                                                                                                                                                                                                                                            <w:left w:val="none" w:sz="0" w:space="0" w:color="auto"/>
                                                                                                                                                                                                                                                                                                                                                                                                                                                            <w:bottom w:val="none" w:sz="0" w:space="0" w:color="auto"/>
                                                                                                                                                                                                                                                                                                                                                                                                                                                            <w:right w:val="none" w:sz="0" w:space="0" w:color="auto"/>
                                                                                                                                                                                                                                                                                                                                                                                                                                                          </w:divBdr>
                                                                                                                                                                                                                                                                                                                                                                                                                                                          <w:divsChild>
                                                                                                                                                                                                                                                                                                                                                                                                                                                            <w:div w:id="1729265050">
                                                                                                                                                                                                                                                                                                                                                                                                                                                              <w:marLeft w:val="0"/>
                                                                                                                                                                                                                                                                                                                                                                                                                                                              <w:marRight w:val="0"/>
                                                                                                                                                                                                                                                                                                                                                                                                                                                              <w:marTop w:val="0"/>
                                                                                                                                                                                                                                                                                                                                                                                                                                                              <w:marBottom w:val="0"/>
                                                                                                                                                                                                                                                                                                                                                                                                                                                              <w:divBdr>
                                                                                                                                                                                                                                                                                                                                                                                                                                                                <w:top w:val="none" w:sz="0" w:space="0" w:color="auto"/>
                                                                                                                                                                                                                                                                                                                                                                                                                                                                <w:left w:val="none" w:sz="0" w:space="0" w:color="auto"/>
                                                                                                                                                                                                                                                                                                                                                                                                                                                                <w:bottom w:val="none" w:sz="0" w:space="0" w:color="auto"/>
                                                                                                                                                                                                                                                                                                                                                                                                                                                                <w:right w:val="none" w:sz="0" w:space="0" w:color="auto"/>
                                                                                                                                                                                                                                                                                                                                                                                                                                                              </w:divBdr>
                                                                                                                                                                                                                                                                                                                                                                                                                                                              <w:divsChild>
                                                                                                                                                                                                                                                                                                                                                                                                                                                                <w:div w:id="305932506">
                                                                                                                                                                                                                                                                                                                                                                                                                                                                  <w:marLeft w:val="0"/>
                                                                                                                                                                                                                                                                                                                                                                                                                                                                  <w:marRight w:val="0"/>
                                                                                                                                                                                                                                                                                                                                                                                                                                                                  <w:marTop w:val="0"/>
                                                                                                                                                                                                                                                                                                                                                                                                                                                                  <w:marBottom w:val="0"/>
                                                                                                                                                                                                                                                                                                                                                                                                                                                                  <w:divBdr>
                                                                                                                                                                                                                                                                                                                                                                                                                                                                    <w:top w:val="none" w:sz="0" w:space="0" w:color="auto"/>
                                                                                                                                                                                                                                                                                                                                                                                                                                                                    <w:left w:val="none" w:sz="0" w:space="0" w:color="auto"/>
                                                                                                                                                                                                                                                                                                                                                                                                                                                                    <w:bottom w:val="none" w:sz="0" w:space="0" w:color="auto"/>
                                                                                                                                                                                                                                                                                                                                                                                                                                                                    <w:right w:val="none" w:sz="0" w:space="0" w:color="auto"/>
                                                                                                                                                                                                                                                                                                                                                                                                                                                                  </w:divBdr>
                                                                                                                                                                                                                                                                                                                                                                                                                                                                  <w:divsChild>
                                                                                                                                                                                                                                                                                                                                                                                                                                                                    <w:div w:id="2031566077">
                                                                                                                                                                                                                                                                                                                                                                                                                                                                      <w:marLeft w:val="0"/>
                                                                                                                                                                                                                                                                                                                                                                                                                                                                      <w:marRight w:val="0"/>
                                                                                                                                                                                                                                                                                                                                                                                                                                                                      <w:marTop w:val="0"/>
                                                                                                                                                                                                                                                                                                                                                                                                                                                                      <w:marBottom w:val="0"/>
                                                                                                                                                                                                                                                                                                                                                                                                                                                                      <w:divBdr>
                                                                                                                                                                                                                                                                                                                                                                                                                                                                        <w:top w:val="none" w:sz="0" w:space="0" w:color="auto"/>
                                                                                                                                                                                                                                                                                                                                                                                                                                                                        <w:left w:val="none" w:sz="0" w:space="0" w:color="auto"/>
                                                                                                                                                                                                                                                                                                                                                                                                                                                                        <w:bottom w:val="none" w:sz="0" w:space="0" w:color="auto"/>
                                                                                                                                                                                                                                                                                                                                                                                                                                                                        <w:right w:val="none" w:sz="0" w:space="0" w:color="auto"/>
                                                                                                                                                                                                                                                                                                                                                                                                                                                                      </w:divBdr>
                                                                                                                                                                                                                                                                                                                                                                                                                                                                      <w:divsChild>
                                                                                                                                                                                                                                                                                                                                                                                                                                                                        <w:div w:id="1768115714">
                                                                                                                                                                                                                                                                                                                                                                                                                                                                          <w:marLeft w:val="0"/>
                                                                                                                                                                                                                                                                                                                                                                                                                                                                          <w:marRight w:val="0"/>
                                                                                                                                                                                                                                                                                                                                                                                                                                                                          <w:marTop w:val="0"/>
                                                                                                                                                                                                                                                                                                                                                                                                                                                                          <w:marBottom w:val="0"/>
                                                                                                                                                                                                                                                                                                                                                                                                                                                                          <w:divBdr>
                                                                                                                                                                                                                                                                                                                                                                                                                                                                            <w:top w:val="none" w:sz="0" w:space="0" w:color="auto"/>
                                                                                                                                                                                                                                                                                                                                                                                                                                                                            <w:left w:val="none" w:sz="0" w:space="0" w:color="auto"/>
                                                                                                                                                                                                                                                                                                                                                                                                                                                                            <w:bottom w:val="none" w:sz="0" w:space="0" w:color="auto"/>
                                                                                                                                                                                                                                                                                                                                                                                                                                                                            <w:right w:val="none" w:sz="0" w:space="0" w:color="auto"/>
                                                                                                                                                                                                                                                                                                                                                                                                                                                                          </w:divBdr>
                                                                                                                                                                                                                                                                                                                                                                                                                                                                          <w:divsChild>
                                                                                                                                                                                                                                                                                                                                                                                                                                                                            <w:div w:id="513570874">
                                                                                                                                                                                                                                                                                                                                                                                                                                                                              <w:marLeft w:val="0"/>
                                                                                                                                                                                                                                                                                                                                                                                                                                                                              <w:marRight w:val="0"/>
                                                                                                                                                                                                                                                                                                                                                                                                                                                                              <w:marTop w:val="0"/>
                                                                                                                                                                                                                                                                                                                                                                                                                                                                              <w:marBottom w:val="0"/>
                                                                                                                                                                                                                                                                                                                                                                                                                                                                              <w:divBdr>
                                                                                                                                                                                                                                                                                                                                                                                                                                                                                <w:top w:val="none" w:sz="0" w:space="0" w:color="auto"/>
                                                                                                                                                                                                                                                                                                                                                                                                                                                                                <w:left w:val="none" w:sz="0" w:space="0" w:color="auto"/>
                                                                                                                                                                                                                                                                                                                                                                                                                                                                                <w:bottom w:val="none" w:sz="0" w:space="0" w:color="auto"/>
                                                                                                                                                                                                                                                                                                                                                                                                                                                                                <w:right w:val="none" w:sz="0" w:space="0" w:color="auto"/>
                                                                                                                                                                                                                                                                                                                                                                                                                                                                              </w:divBdr>
                                                                                                                                                                                                                                                                                                                                                                                                                                                                              <w:divsChild>
                                                                                                                                                                                                                                                                                                                                                                                                                                                                                <w:div w:id="296882435">
                                                                                                                                                                                                                                                                                                                                                                                                                                                                                  <w:marLeft w:val="0"/>
                                                                                                                                                                                                                                                                                                                                                                                                                                                                                  <w:marRight w:val="0"/>
                                                                                                                                                                                                                                                                                                                                                                                                                                                                                  <w:marTop w:val="0"/>
                                                                                                                                                                                                                                                                                                                                                                                                                                                                                  <w:marBottom w:val="0"/>
                                                                                                                                                                                                                                                                                                                                                                                                                                                                                  <w:divBdr>
                                                                                                                                                                                                                                                                                                                                                                                                                                                                                    <w:top w:val="none" w:sz="0" w:space="0" w:color="auto"/>
                                                                                                                                                                                                                                                                                                                                                                                                                                                                                    <w:left w:val="none" w:sz="0" w:space="0" w:color="auto"/>
                                                                                                                                                                                                                                                                                                                                                                                                                                                                                    <w:bottom w:val="none" w:sz="0" w:space="0" w:color="auto"/>
                                                                                                                                                                                                                                                                                                                                                                                                                                                                                    <w:right w:val="none" w:sz="0" w:space="0" w:color="auto"/>
                                                                                                                                                                                                                                                                                                                                                                                                                                                                                  </w:divBdr>
                                                                                                                                                                                                                                                                                                                                                                                                                                                                                  <w:divsChild>
                                                                                                                                                                                                                                                                                                                                                                                                                                                                                    <w:div w:id="1162433367">
                                                                                                                                                                                                                                                                                                                                                                                                                                                                                      <w:marLeft w:val="0"/>
                                                                                                                                                                                                                                                                                                                                                                                                                                                                                      <w:marRight w:val="0"/>
                                                                                                                                                                                                                                                                                                                                                                                                                                                                                      <w:marTop w:val="0"/>
                                                                                                                                                                                                                                                                                                                                                                                                                                                                                      <w:marBottom w:val="0"/>
                                                                                                                                                                                                                                                                                                                                                                                                                                                                                      <w:divBdr>
                                                                                                                                                                                                                                                                                                                                                                                                                                                                                        <w:top w:val="none" w:sz="0" w:space="0" w:color="auto"/>
                                                                                                                                                                                                                                                                                                                                                                                                                                                                                        <w:left w:val="none" w:sz="0" w:space="0" w:color="auto"/>
                                                                                                                                                                                                                                                                                                                                                                                                                                                                                        <w:bottom w:val="none" w:sz="0" w:space="0" w:color="auto"/>
                                                                                                                                                                                                                                                                                                                                                                                                                                                                                        <w:right w:val="none" w:sz="0" w:space="0" w:color="auto"/>
                                                                                                                                                                                                                                                                                                                                                                                                                                                                                      </w:divBdr>
                                                                                                                                                                                                                                                                                                                                                                                                                                                                                      <w:divsChild>
                                                                                                                                                                                                                                                                                                                                                                                                                                                                                        <w:div w:id="172693199">
                                                                                                                                                                                                                                                                                                                                                                                                                                                                                          <w:marLeft w:val="0"/>
                                                                                                                                                                                                                                                                                                                                                                                                                                                                                          <w:marRight w:val="0"/>
                                                                                                                                                                                                                                                                                                                                                                                                                                                                                          <w:marTop w:val="0"/>
                                                                                                                                                                                                                                                                                                                                                                                                                                                                                          <w:marBottom w:val="0"/>
                                                                                                                                                                                                                                                                                                                                                                                                                                                                                          <w:divBdr>
                                                                                                                                                                                                                                                                                                                                                                                                                                                                                            <w:top w:val="none" w:sz="0" w:space="0" w:color="auto"/>
                                                                                                                                                                                                                                                                                                                                                                                                                                                                                            <w:left w:val="none" w:sz="0" w:space="0" w:color="auto"/>
                                                                                                                                                                                                                                                                                                                                                                                                                                                                                            <w:bottom w:val="none" w:sz="0" w:space="0" w:color="auto"/>
                                                                                                                                                                                                                                                                                                                                                                                                                                                                                            <w:right w:val="none" w:sz="0" w:space="0" w:color="auto"/>
                                                                                                                                                                                                                                                                                                                                                                                                                                                                                          </w:divBdr>
                                                                                                                                                                                                                                                                                                                                                                                                                                                                                          <w:divsChild>
                                                                                                                                                                                                                                                                                                                                                                                                                                                                                            <w:div w:id="597519243">
                                                                                                                                                                                                                                                                                                                                                                                                                                                                                              <w:marLeft w:val="0"/>
                                                                                                                                                                                                                                                                                                                                                                                                                                                                                              <w:marRight w:val="0"/>
                                                                                                                                                                                                                                                                                                                                                                                                                                                                                              <w:marTop w:val="0"/>
                                                                                                                                                                                                                                                                                                                                                                                                                                                                                              <w:marBottom w:val="0"/>
                                                                                                                                                                                                                                                                                                                                                                                                                                                                                              <w:divBdr>
                                                                                                                                                                                                                                                                                                                                                                                                                                                                                                <w:top w:val="none" w:sz="0" w:space="0" w:color="auto"/>
                                                                                                                                                                                                                                                                                                                                                                                                                                                                                                <w:left w:val="none" w:sz="0" w:space="0" w:color="auto"/>
                                                                                                                                                                                                                                                                                                                                                                                                                                                                                                <w:bottom w:val="none" w:sz="0" w:space="0" w:color="auto"/>
                                                                                                                                                                                                                                                                                                                                                                                                                                                                                                <w:right w:val="none" w:sz="0" w:space="0" w:color="auto"/>
                                                                                                                                                                                                                                                                                                                                                                                                                                                                                              </w:divBdr>
                                                                                                                                                                                                                                                                                                                                                                                                                                                                                              <w:divsChild>
                                                                                                                                                                                                                                                                                                                                                                                                                                                                                                <w:div w:id="234169486">
                                                                                                                                                                                                                                                                                                                                                                                                                                                                                                  <w:marLeft w:val="0"/>
                                                                                                                                                                                                                                                                                                                                                                                                                                                                                                  <w:marRight w:val="0"/>
                                                                                                                                                                                                                                                                                                                                                                                                                                                                                                  <w:marTop w:val="0"/>
                                                                                                                                                                                                                                                                                                                                                                                                                                                                                                  <w:marBottom w:val="0"/>
                                                                                                                                                                                                                                                                                                                                                                                                                                                                                                  <w:divBdr>
                                                                                                                                                                                                                                                                                                                                                                                                                                                                                                    <w:top w:val="none" w:sz="0" w:space="0" w:color="auto"/>
                                                                                                                                                                                                                                                                                                                                                                                                                                                                                                    <w:left w:val="none" w:sz="0" w:space="0" w:color="auto"/>
                                                                                                                                                                                                                                                                                                                                                                                                                                                                                                    <w:bottom w:val="none" w:sz="0" w:space="0" w:color="auto"/>
                                                                                                                                                                                                                                                                                                                                                                                                                                                                                                    <w:right w:val="none" w:sz="0" w:space="0" w:color="auto"/>
                                                                                                                                                                                                                                                                                                                                                                                                                                                                                                  </w:divBdr>
                                                                                                                                                                                                                                                                                                                                                                                                                                                                                                  <w:divsChild>
                                                                                                                                                                                                                                                                                                                                                                                                                                                                                                    <w:div w:id="1150635182">
                                                                                                                                                                                                                                                                                                                                                                                                                                                                                                      <w:marLeft w:val="0"/>
                                                                                                                                                                                                                                                                                                                                                                                                                                                                                                      <w:marRight w:val="0"/>
                                                                                                                                                                                                                                                                                                                                                                                                                                                                                                      <w:marTop w:val="0"/>
                                                                                                                                                                                                                                                                                                                                                                                                                                                                                                      <w:marBottom w:val="0"/>
                                                                                                                                                                                                                                                                                                                                                                                                                                                                                                      <w:divBdr>
                                                                                                                                                                                                                                                                                                                                                                                                                                                                                                        <w:top w:val="none" w:sz="0" w:space="0" w:color="auto"/>
                                                                                                                                                                                                                                                                                                                                                                                                                                                                                                        <w:left w:val="none" w:sz="0" w:space="0" w:color="auto"/>
                                                                                                                                                                                                                                                                                                                                                                                                                                                                                                        <w:bottom w:val="none" w:sz="0" w:space="0" w:color="auto"/>
                                                                                                                                                                                                                                                                                                                                                                                                                                                                                                        <w:right w:val="none" w:sz="0" w:space="0" w:color="auto"/>
                                                                                                                                                                                                                                                                                                                                                                                                                                                                                                      </w:divBdr>
                                                                                                                                                                                                                                                                                                                                                                                                                                                                                                      <w:divsChild>
                                                                                                                                                                                                                                                                                                                                                                                                                                                                                                        <w:div w:id="1156844471">
                                                                                                                                                                                                                                                                                                                                                                                                                                                                                                          <w:marLeft w:val="0"/>
                                                                                                                                                                                                                                                                                                                                                                                                                                                                                                          <w:marRight w:val="0"/>
                                                                                                                                                                                                                                                                                                                                                                                                                                                                                                          <w:marTop w:val="0"/>
                                                                                                                                                                                                                                                                                                                                                                                                                                                                                                          <w:marBottom w:val="0"/>
                                                                                                                                                                                                                                                                                                                                                                                                                                                                                                          <w:divBdr>
                                                                                                                                                                                                                                                                                                                                                                                                                                                                                                            <w:top w:val="none" w:sz="0" w:space="0" w:color="auto"/>
                                                                                                                                                                                                                                                                                                                                                                                                                                                                                                            <w:left w:val="none" w:sz="0" w:space="0" w:color="auto"/>
                                                                                                                                                                                                                                                                                                                                                                                                                                                                                                            <w:bottom w:val="none" w:sz="0" w:space="0" w:color="auto"/>
                                                                                                                                                                                                                                                                                                                                                                                                                                                                                                            <w:right w:val="none" w:sz="0" w:space="0" w:color="auto"/>
                                                                                                                                                                                                                                                                                                                                                                                                                                                                                                          </w:divBdr>
                                                                                                                                                                                                                                                                                                                                                                                                                                                                                                          <w:divsChild>
                                                                                                                                                                                                                                                                                                                                                                                                                                                                                                            <w:div w:id="1653680207">
                                                                                                                                                                                                                                                                                                                                                                                                                                                                                                              <w:marLeft w:val="0"/>
                                                                                                                                                                                                                                                                                                                                                                                                                                                                                                              <w:marRight w:val="0"/>
                                                                                                                                                                                                                                                                                                                                                                                                                                                                                                              <w:marTop w:val="0"/>
                                                                                                                                                                                                                                                                                                                                                                                                                                                                                                              <w:marBottom w:val="0"/>
                                                                                                                                                                                                                                                                                                                                                                                                                                                                                                              <w:divBdr>
                                                                                                                                                                                                                                                                                                                                                                                                                                                                                                                <w:top w:val="none" w:sz="0" w:space="0" w:color="auto"/>
                                                                                                                                                                                                                                                                                                                                                                                                                                                                                                                <w:left w:val="none" w:sz="0" w:space="0" w:color="auto"/>
                                                                                                                                                                                                                                                                                                                                                                                                                                                                                                                <w:bottom w:val="none" w:sz="0" w:space="0" w:color="auto"/>
                                                                                                                                                                                                                                                                                                                                                                                                                                                                                                                <w:right w:val="none" w:sz="0" w:space="0" w:color="auto"/>
                                                                                                                                                                                                                                                                                                                                                                                                                                                                                                              </w:divBdr>
                                                                                                                                                                                                                                                                                                                                                                                                                                                                                                              <w:divsChild>
                                                                                                                                                                                                                                                                                                                                                                                                                                                                                                                <w:div w:id="88550187">
                                                                                                                                                                                                                                                                                                                                                                                                                                                                                                                  <w:marLeft w:val="0"/>
                                                                                                                                                                                                                                                                                                                                                                                                                                                                                                                  <w:marRight w:val="0"/>
                                                                                                                                                                                                                                                                                                                                                                                                                                                                                                                  <w:marTop w:val="0"/>
                                                                                                                                                                                                                                                                                                                                                                                                                                                                                                                  <w:marBottom w:val="0"/>
                                                                                                                                                                                                                                                                                                                                                                                                                                                                                                                  <w:divBdr>
                                                                                                                                                                                                                                                                                                                                                                                                                                                                                                                    <w:top w:val="none" w:sz="0" w:space="0" w:color="auto"/>
                                                                                                                                                                                                                                                                                                                                                                                                                                                                                                                    <w:left w:val="none" w:sz="0" w:space="0" w:color="auto"/>
                                                                                                                                                                                                                                                                                                                                                                                                                                                                                                                    <w:bottom w:val="none" w:sz="0" w:space="0" w:color="auto"/>
                                                                                                                                                                                                                                                                                                                                                                                                                                                                                                                    <w:right w:val="none" w:sz="0" w:space="0" w:color="auto"/>
                                                                                                                                                                                                                                                                                                                                                                                                                                                                                                                  </w:divBdr>
                                                                                                                                                                                                                                                                                                                                                                                                                                                                                                                  <w:divsChild>
                                                                                                                                                                                                                                                                                                                                                                                                                                                                                                                    <w:div w:id="1685858493">
                                                                                                                                                                                                                                                                                                                                                                                                                                                                                                                      <w:marLeft w:val="0"/>
                                                                                                                                                                                                                                                                                                                                                                                                                                                                                                                      <w:marRight w:val="0"/>
                                                                                                                                                                                                                                                                                                                                                                                                                                                                                                                      <w:marTop w:val="0"/>
                                                                                                                                                                                                                                                                                                                                                                                                                                                                                                                      <w:marBottom w:val="0"/>
                                                                                                                                                                                                                                                                                                                                                                                                                                                                                                                      <w:divBdr>
                                                                                                                                                                                                                                                                                                                                                                                                                                                                                                                        <w:top w:val="none" w:sz="0" w:space="0" w:color="auto"/>
                                                                                                                                                                                                                                                                                                                                                                                                                                                                                                                        <w:left w:val="none" w:sz="0" w:space="0" w:color="auto"/>
                                                                                                                                                                                                                                                                                                                                                                                                                                                                                                                        <w:bottom w:val="none" w:sz="0" w:space="0" w:color="auto"/>
                                                                                                                                                                                                                                                                                                                                                                                                                                                                                                                        <w:right w:val="none" w:sz="0" w:space="0" w:color="auto"/>
                                                                                                                                                                                                                                                                                                                                                                                                                                                                                                                      </w:divBdr>
                                                                                                                                                                                                                                                                                                                                                                                                                                                                                                                      <w:divsChild>
                                                                                                                                                                                                                                                                                                                                                                                                                                                                                                                        <w:div w:id="1145972024">
                                                                                                                                                                                                                                                                                                                                                                                                                                                                                                                          <w:marLeft w:val="0"/>
                                                                                                                                                                                                                                                                                                                                                                                                                                                                                                                          <w:marRight w:val="0"/>
                                                                                                                                                                                                                                                                                                                                                                                                                                                                                                                          <w:marTop w:val="0"/>
                                                                                                                                                                                                                                                                                                                                                                                                                                                                                                                          <w:marBottom w:val="0"/>
                                                                                                                                                                                                                                                                                                                                                                                                                                                                                                                          <w:divBdr>
                                                                                                                                                                                                                                                                                                                                                                                                                                                                                                                            <w:top w:val="none" w:sz="0" w:space="0" w:color="auto"/>
                                                                                                                                                                                                                                                                                                                                                                                                                                                                                                                            <w:left w:val="none" w:sz="0" w:space="0" w:color="auto"/>
                                                                                                                                                                                                                                                                                                                                                                                                                                                                                                                            <w:bottom w:val="none" w:sz="0" w:space="0" w:color="auto"/>
                                                                                                                                                                                                                                                                                                                                                                                                                                                                                                                            <w:right w:val="none" w:sz="0" w:space="0" w:color="auto"/>
                                                                                                                                                                                                                                                                                                                                                                                                                                                                                                                          </w:divBdr>
                                                                                                                                                                                                                                                                                                                                                                                                                                                                                                                          <w:divsChild>
                                                                                                                                                                                                                                                                                                                                                                                                                                                                                                                            <w:div w:id="1533885839">
                                                                                                                                                                                                                                                                                                                                                                                                                                                                                                                              <w:marLeft w:val="0"/>
                                                                                                                                                                                                                                                                                                                                                                                                                                                                                                                              <w:marRight w:val="0"/>
                                                                                                                                                                                                                                                                                                                                                                                                                                                                                                                              <w:marTop w:val="0"/>
                                                                                                                                                                                                                                                                                                                                                                                                                                                                                                                              <w:marBottom w:val="0"/>
                                                                                                                                                                                                                                                                                                                                                                                                                                                                                                                              <w:divBdr>
                                                                                                                                                                                                                                                                                                                                                                                                                                                                                                                                <w:top w:val="none" w:sz="0" w:space="0" w:color="auto"/>
                                                                                                                                                                                                                                                                                                                                                                                                                                                                                                                                <w:left w:val="none" w:sz="0" w:space="0" w:color="auto"/>
                                                                                                                                                                                                                                                                                                                                                                                                                                                                                                                                <w:bottom w:val="none" w:sz="0" w:space="0" w:color="auto"/>
                                                                                                                                                                                                                                                                                                                                                                                                                                                                                                                                <w:right w:val="none" w:sz="0" w:space="0" w:color="auto"/>
                                                                                                                                                                                                                                                                                                                                                                                                                                                                                                                              </w:divBdr>
                                                                                                                                                                                                                                                                                                                                                                                                                                                                                                                              <w:divsChild>
                                                                                                                                                                                                                                                                                                                                                                                                                                                                                                                                <w:div w:id="429081456">
                                                                                                                                                                                                                                                                                                                                                                                                                                                                                                                                  <w:marLeft w:val="0"/>
                                                                                                                                                                                                                                                                                                                                                                                                                                                                                                                                  <w:marRight w:val="0"/>
                                                                                                                                                                                                                                                                                                                                                                                                                                                                                                                                  <w:marTop w:val="0"/>
                                                                                                                                                                                                                                                                                                                                                                                                                                                                                                                                  <w:marBottom w:val="0"/>
                                                                                                                                                                                                                                                                                                                                                                                                                                                                                                                                  <w:divBdr>
                                                                                                                                                                                                                                                                                                                                                                                                                                                                                                                                    <w:top w:val="none" w:sz="0" w:space="0" w:color="auto"/>
                                                                                                                                                                                                                                                                                                                                                                                                                                                                                                                                    <w:left w:val="none" w:sz="0" w:space="0" w:color="auto"/>
                                                                                                                                                                                                                                                                                                                                                                                                                                                                                                                                    <w:bottom w:val="none" w:sz="0" w:space="0" w:color="auto"/>
                                                                                                                                                                                                                                                                                                                                                                                                                                                                                                                                    <w:right w:val="none" w:sz="0" w:space="0" w:color="auto"/>
                                                                                                                                                                                                                                                                                                                                                                                                                                                                                                                                  </w:divBdr>
                                                                                                                                                                                                                                                                                                                                                                                                                                                                                                                                  <w:divsChild>
                                                                                                                                                                                                                                                                                                                                                                                                                                                                                                                                    <w:div w:id="906963122">
                                                                                                                                                                                                                                                                                                                                                                                                                                                                                                                                      <w:marLeft w:val="0"/>
                                                                                                                                                                                                                                                                                                                                                                                                                                                                                                                                      <w:marRight w:val="0"/>
                                                                                                                                                                                                                                                                                                                                                                                                                                                                                                                                      <w:marTop w:val="0"/>
                                                                                                                                                                                                                                                                                                                                                                                                                                                                                                                                      <w:marBottom w:val="0"/>
                                                                                                                                                                                                                                                                                                                                                                                                                                                                                                                                      <w:divBdr>
                                                                                                                                                                                                                                                                                                                                                                                                                                                                                                                                        <w:top w:val="none" w:sz="0" w:space="0" w:color="auto"/>
                                                                                                                                                                                                                                                                                                                                                                                                                                                                                                                                        <w:left w:val="none" w:sz="0" w:space="0" w:color="auto"/>
                                                                                                                                                                                                                                                                                                                                                                                                                                                                                                                                        <w:bottom w:val="none" w:sz="0" w:space="0" w:color="auto"/>
                                                                                                                                                                                                                                                                                                                                                                                                                                                                                                                                        <w:right w:val="none" w:sz="0" w:space="0" w:color="auto"/>
                                                                                                                                                                                                                                                                                                                                                                                                                                                                                                                                      </w:divBdr>
                                                                                                                                                                                                                                                                                                                                                                                                                                                                                                                                      <w:divsChild>
                                                                                                                                                                                                                                                                                                                                                                                                                                                                                                                                        <w:div w:id="1090390445">
                                                                                                                                                                                                                                                                                                                                                                                                                                                                                                                                          <w:marLeft w:val="0"/>
                                                                                                                                                                                                                                                                                                                                                                                                                                                                                                                                          <w:marRight w:val="0"/>
                                                                                                                                                                                                                                                                                                                                                                                                                                                                                                                                          <w:marTop w:val="0"/>
                                                                                                                                                                                                                                                                                                                                                                                                                                                                                                                                          <w:marBottom w:val="0"/>
                                                                                                                                                                                                                                                                                                                                                                                                                                                                                                                                          <w:divBdr>
                                                                                                                                                                                                                                                                                                                                                                                                                                                                                                                                            <w:top w:val="none" w:sz="0" w:space="0" w:color="auto"/>
                                                                                                                                                                                                                                                                                                                                                                                                                                                                                                                                            <w:left w:val="none" w:sz="0" w:space="0" w:color="auto"/>
                                                                                                                                                                                                                                                                                                                                                                                                                                                                                                                                            <w:bottom w:val="none" w:sz="0" w:space="0" w:color="auto"/>
                                                                                                                                                                                                                                                                                                                                                                                                                                                                                                                                            <w:right w:val="none" w:sz="0" w:space="0" w:color="auto"/>
                                                                                                                                                                                                                                                                                                                                                                                                                                                                                                                                          </w:divBdr>
                                                                                                                                                                                                                                                                                                                                                                                                                                                                                                                                          <w:divsChild>
                                                                                                                                                                                                                                                                                                                                                                                                                                                                                                                                            <w:div w:id="1771927515">
                                                                                                                                                                                                                                                                                                                                                                                                                                                                                                                                              <w:marLeft w:val="0"/>
                                                                                                                                                                                                                                                                                                                                                                                                                                                                                                                                              <w:marRight w:val="0"/>
                                                                                                                                                                                                                                                                                                                                                                                                                                                                                                                                              <w:marTop w:val="0"/>
                                                                                                                                                                                                                                                                                                                                                                                                                                                                                                                                              <w:marBottom w:val="0"/>
                                                                                                                                                                                                                                                                                                                                                                                                                                                                                                                                              <w:divBdr>
                                                                                                                                                                                                                                                                                                                                                                                                                                                                                                                                                <w:top w:val="none" w:sz="0" w:space="0" w:color="auto"/>
                                                                                                                                                                                                                                                                                                                                                                                                                                                                                                                                                <w:left w:val="none" w:sz="0" w:space="0" w:color="auto"/>
                                                                                                                                                                                                                                                                                                                                                                                                                                                                                                                                                <w:bottom w:val="none" w:sz="0" w:space="0" w:color="auto"/>
                                                                                                                                                                                                                                                                                                                                                                                                                                                                                                                                                <w:right w:val="none" w:sz="0" w:space="0" w:color="auto"/>
                                                                                                                                                                                                                                                                                                                                                                                                                                                                                                                                              </w:divBdr>
                                                                                                                                                                                                                                                                                                                                                                                                                                                                                                                                              <w:divsChild>
                                                                                                                                                                                                                                                                                                                                                                                                                                                                                                                                                <w:div w:id="1358854507">
                                                                                                                                                                                                                                                                                                                                                                                                                                                                                                                                                  <w:marLeft w:val="0"/>
                                                                                                                                                                                                                                                                                                                                                                                                                                                                                                                                                  <w:marRight w:val="0"/>
                                                                                                                                                                                                                                                                                                                                                                                                                                                                                                                                                  <w:marTop w:val="0"/>
                                                                                                                                                                                                                                                                                                                                                                                                                                                                                                                                                  <w:marBottom w:val="0"/>
                                                                                                                                                                                                                                                                                                                                                                                                                                                                                                                                                  <w:divBdr>
                                                                                                                                                                                                                                                                                                                                                                                                                                                                                                                                                    <w:top w:val="none" w:sz="0" w:space="0" w:color="auto"/>
                                                                                                                                                                                                                                                                                                                                                                                                                                                                                                                                                    <w:left w:val="none" w:sz="0" w:space="0" w:color="auto"/>
                                                                                                                                                                                                                                                                                                                                                                                                                                                                                                                                                    <w:bottom w:val="none" w:sz="0" w:space="0" w:color="auto"/>
                                                                                                                                                                                                                                                                                                                                                                                                                                                                                                                                                    <w:right w:val="none" w:sz="0" w:space="0" w:color="auto"/>
                                                                                                                                                                                                                                                                                                                                                                                                                                                                                                                                                  </w:divBdr>
                                                                                                                                                                                                                                                                                                                                                                                                                                                                                                                                                  <w:divsChild>
                                                                                                                                                                                                                                                                                                                                                                                                                                                                                                                                                    <w:div w:id="900947516">
                                                                                                                                                                                                                                                                                                                                                                                                                                                                                                                                                      <w:marLeft w:val="0"/>
                                                                                                                                                                                                                                                                                                                                                                                                                                                                                                                                                      <w:marRight w:val="0"/>
                                                                                                                                                                                                                                                                                                                                                                                                                                                                                                                                                      <w:marTop w:val="0"/>
                                                                                                                                                                                                                                                                                                                                                                                                                                                                                                                                                      <w:marBottom w:val="0"/>
                                                                                                                                                                                                                                                                                                                                                                                                                                                                                                                                                      <w:divBdr>
                                                                                                                                                                                                                                                                                                                                                                                                                                                                                                                                                        <w:top w:val="none" w:sz="0" w:space="0" w:color="auto"/>
                                                                                                                                                                                                                                                                                                                                                                                                                                                                                                                                                        <w:left w:val="none" w:sz="0" w:space="0" w:color="auto"/>
                                                                                                                                                                                                                                                                                                                                                                                                                                                                                                                                                        <w:bottom w:val="none" w:sz="0" w:space="0" w:color="auto"/>
                                                                                                                                                                                                                                                                                                                                                                                                                                                                                                                                                        <w:right w:val="none" w:sz="0" w:space="0" w:color="auto"/>
                                                                                                                                                                                                                                                                                                                                                                                                                                                                                                                                                      </w:divBdr>
                                                                                                                                                                                                                                                                                                                                                                                                                                                                                                                                                      <w:divsChild>
                                                                                                                                                                                                                                                                                                                                                                                                                                                                                                                                                        <w:div w:id="975911259">
                                                                                                                                                                                                                                                                                                                                                                                                                                                                                                                                                          <w:marLeft w:val="0"/>
                                                                                                                                                                                                                                                                                                                                                                                                                                                                                                                                                          <w:marRight w:val="0"/>
                                                                                                                                                                                                                                                                                                                                                                                                                                                                                                                                                          <w:marTop w:val="0"/>
                                                                                                                                                                                                                                                                                                                                                                                                                                                                                                                                                          <w:marBottom w:val="0"/>
                                                                                                                                                                                                                                                                                                                                                                                                                                                                                                                                                          <w:divBdr>
                                                                                                                                                                                                                                                                                                                                                                                                                                                                                                                                                            <w:top w:val="none" w:sz="0" w:space="0" w:color="auto"/>
                                                                                                                                                                                                                                                                                                                                                                                                                                                                                                                                                            <w:left w:val="none" w:sz="0" w:space="0" w:color="auto"/>
                                                                                                                                                                                                                                                                                                                                                                                                                                                                                                                                                            <w:bottom w:val="none" w:sz="0" w:space="0" w:color="auto"/>
                                                                                                                                                                                                                                                                                                                                                                                                                                                                                                                                                            <w:right w:val="none" w:sz="0" w:space="0" w:color="auto"/>
                                                                                                                                                                                                                                                                                                                                                                                                                                                                                                                                                          </w:divBdr>
                                                                                                                                                                                                                                                                                                                                                                                                                                                                                                                                                          <w:divsChild>
                                                                                                                                                                                                                                                                                                                                                                                                                                                                                                                                                            <w:div w:id="1781141880">
                                                                                                                                                                                                                                                                                                                                                                                                                                                                                                                                                              <w:marLeft w:val="0"/>
                                                                                                                                                                                                                                                                                                                                                                                                                                                                                                                                                              <w:marRight w:val="0"/>
                                                                                                                                                                                                                                                                                                                                                                                                                                                                                                                                                              <w:marTop w:val="0"/>
                                                                                                                                                                                                                                                                                                                                                                                                                                                                                                                                                              <w:marBottom w:val="0"/>
                                                                                                                                                                                                                                                                                                                                                                                                                                                                                                                                                              <w:divBdr>
                                                                                                                                                                                                                                                                                                                                                                                                                                                                                                                                                                <w:top w:val="none" w:sz="0" w:space="0" w:color="auto"/>
                                                                                                                                                                                                                                                                                                                                                                                                                                                                                                                                                                <w:left w:val="none" w:sz="0" w:space="0" w:color="auto"/>
                                                                                                                                                                                                                                                                                                                                                                                                                                                                                                                                                                <w:bottom w:val="none" w:sz="0" w:space="0" w:color="auto"/>
                                                                                                                                                                                                                                                                                                                                                                                                                                                                                                                                                                <w:right w:val="none" w:sz="0" w:space="0" w:color="auto"/>
                                                                                                                                                                                                                                                                                                                                                                                                                                                                                                                                                              </w:divBdr>
                                                                                                                                                                                                                                                                                                                                                                                                                                                                                                                                                              <w:divsChild>
                                                                                                                                                                                                                                                                                                                                                                                                                                                                                                                                                                <w:div w:id="681666641">
                                                                                                                                                                                                                                                                                                                                                                                                                                                                                                                                                                  <w:marLeft w:val="0"/>
                                                                                                                                                                                                                                                                                                                                                                                                                                                                                                                                                                  <w:marRight w:val="0"/>
                                                                                                                                                                                                                                                                                                                                                                                                                                                                                                                                                                  <w:marTop w:val="0"/>
                                                                                                                                                                                                                                                                                                                                                                                                                                                                                                                                                                  <w:marBottom w:val="0"/>
                                                                                                                                                                                                                                                                                                                                                                                                                                                                                                                                                                  <w:divBdr>
                                                                                                                                                                                                                                                                                                                                                                                                                                                                                                                                                                    <w:top w:val="none" w:sz="0" w:space="0" w:color="auto"/>
                                                                                                                                                                                                                                                                                                                                                                                                                                                                                                                                                                    <w:left w:val="none" w:sz="0" w:space="0" w:color="auto"/>
                                                                                                                                                                                                                                                                                                                                                                                                                                                                                                                                                                    <w:bottom w:val="none" w:sz="0" w:space="0" w:color="auto"/>
                                                                                                                                                                                                                                                                                                                                                                                                                                                                                                                                                                    <w:right w:val="none" w:sz="0" w:space="0" w:color="auto"/>
                                                                                                                                                                                                                                                                                                                                                                                                                                                                                                                                                                  </w:divBdr>
                                                                                                                                                                                                                                                                                                                                                                                                                                                                                                                                                                  <w:divsChild>
                                                                                                                                                                                                                                                                                                                                                                                                                                                                                                                                                                    <w:div w:id="1555199373">
                                                                                                                                                                                                                                                                                                                                                                                                                                                                                                                                                                      <w:marLeft w:val="0"/>
                                                                                                                                                                                                                                                                                                                                                                                                                                                                                                                                                                      <w:marRight w:val="0"/>
                                                                                                                                                                                                                                                                                                                                                                                                                                                                                                                                                                      <w:marTop w:val="0"/>
                                                                                                                                                                                                                                                                                                                                                                                                                                                                                                                                                                      <w:marBottom w:val="0"/>
                                                                                                                                                                                                                                                                                                                                                                                                                                                                                                                                                                      <w:divBdr>
                                                                                                                                                                                                                                                                                                                                                                                                                                                                                                                                                                        <w:top w:val="none" w:sz="0" w:space="0" w:color="auto"/>
                                                                                                                                                                                                                                                                                                                                                                                                                                                                                                                                                                        <w:left w:val="none" w:sz="0" w:space="0" w:color="auto"/>
                                                                                                                                                                                                                                                                                                                                                                                                                                                                                                                                                                        <w:bottom w:val="none" w:sz="0" w:space="0" w:color="auto"/>
                                                                                                                                                                                                                                                                                                                                                                                                                                                                                                                                                                        <w:right w:val="none" w:sz="0" w:space="0" w:color="auto"/>
                                                                                                                                                                                                                                                                                                                                                                                                                                                                                                                                                                      </w:divBdr>
                                                                                                                                                                                                                                                                                                                                                                                                                                                                                                                                                                      <w:divsChild>
                                                                                                                                                                                                                                                                                                                                                                                                                                                                                                                                                                        <w:div w:id="831259951">
                                                                                                                                                                                                                                                                                                                                                                                                                                                                                                                                                                          <w:marLeft w:val="0"/>
                                                                                                                                                                                                                                                                                                                                                                                                                                                                                                                                                                          <w:marRight w:val="0"/>
                                                                                                                                                                                                                                                                                                                                                                                                                                                                                                                                                                          <w:marTop w:val="0"/>
                                                                                                                                                                                                                                                                                                                                                                                                                                                                                                                                                                          <w:marBottom w:val="0"/>
                                                                                                                                                                                                                                                                                                                                                                                                                                                                                                                                                                          <w:divBdr>
                                                                                                                                                                                                                                                                                                                                                                                                                                                                                                                                                                            <w:top w:val="none" w:sz="0" w:space="0" w:color="auto"/>
                                                                                                                                                                                                                                                                                                                                                                                                                                                                                                                                                                            <w:left w:val="none" w:sz="0" w:space="0" w:color="auto"/>
                                                                                                                                                                                                                                                                                                                                                                                                                                                                                                                                                                            <w:bottom w:val="none" w:sz="0" w:space="0" w:color="auto"/>
                                                                                                                                                                                                                                                                                                                                                                                                                                                                                                                                                                            <w:right w:val="none" w:sz="0" w:space="0" w:color="auto"/>
                                                                                                                                                                                                                                                                                                                                                                                                                                                                                                                                                                          </w:divBdr>
                                                                                                                                                                                                                                                                                                                                                                                                                                                                                                                                                                          <w:divsChild>
                                                                                                                                                                                                                                                                                                                                                                                                                                                                                                                                                                            <w:div w:id="1825582002">
                                                                                                                                                                                                                                                                                                                                                                                                                                                                                                                                                                              <w:marLeft w:val="0"/>
                                                                                                                                                                                                                                                                                                                                                                                                                                                                                                                                                                              <w:marRight w:val="0"/>
                                                                                                                                                                                                                                                                                                                                                                                                                                                                                                                                                                              <w:marTop w:val="0"/>
                                                                                                                                                                                                                                                                                                                                                                                                                                                                                                                                                                              <w:marBottom w:val="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841548947">
                                                                                                                                                                                                                                                                                                                                                                                                                                                                                                                                                                                      <w:marLeft w:val="0"/>
                                                                                                                                                                                                                                                                                                                                                                                                                                                                                                                                                                                      <w:marRight w:val="0"/>
                                                                                                                                                                                                                                                                                                                                                                                                                                                                                                                                                                                      <w:marTop w:val="0"/>
                                                                                                                                                                                                                                                                                                                                                                                                                                                                                                                                                                                      <w:marBottom w:val="0"/>
                                                                                                                                                                                                                                                                                                                                                                                                                                                                                                                                                                                      <w:divBdr>
                                                                                                                                                                                                                                                                                                                                                                                                                                                                                                                                                                                        <w:top w:val="none" w:sz="0" w:space="0" w:color="auto"/>
                                                                                                                                                                                                                                                                                                                                                                                                                                                                                                                                                                                        <w:left w:val="none" w:sz="0" w:space="0" w:color="auto"/>
                                                                                                                                                                                                                                                                                                                                                                                                                                                                                                                                                                                        <w:bottom w:val="none" w:sz="0" w:space="0" w:color="auto"/>
                                                                                                                                                                                                                                                                                                                                                                                                                                                                                                                                                                                        <w:right w:val="none" w:sz="0" w:space="0" w:color="auto"/>
                                                                                                                                                                                                                                                                                                                                                                                                                                                                                                                                                                                      </w:divBdr>
                                                                                                                                                                                                                                                                                                                                                                                                                                                                                                                                                                                      <w:divsChild>
                                                                                                                                                                                                                                                                                                                                                                                                                                                                                                                                                                                        <w:div w:id="35127557">
                                                                                                                                                                                                                                                                                                                                                                                                                                                                                                                                                                                          <w:marLeft w:val="0"/>
                                                                                                                                                                                                                                                                                                                                                                                                                                                                                                                                                                                          <w:marRight w:val="0"/>
                                                                                                                                                                                                                                                                                                                                                                                                                                                                                                                                                                                          <w:marTop w:val="0"/>
                                                                                                                                                                                                                                                                                                                                                                                                                                                                                                                                                                                          <w:marBottom w:val="0"/>
                                                                                                                                                                                                                                                                                                                                                                                                                                                                                                                                                                                          <w:divBdr>
                                                                                                                                                                                                                                                                                                                                                                                                                                                                                                                                                                                            <w:top w:val="none" w:sz="0" w:space="0" w:color="auto"/>
                                                                                                                                                                                                                                                                                                                                                                                                                                                                                                                                                                                            <w:left w:val="none" w:sz="0" w:space="0" w:color="auto"/>
                                                                                                                                                                                                                                                                                                                                                                                                                                                                                                                                                                                            <w:bottom w:val="none" w:sz="0" w:space="0" w:color="auto"/>
                                                                                                                                                                                                                                                                                                                                                                                                                                                                                                                                                                                            <w:right w:val="none" w:sz="0" w:space="0" w:color="auto"/>
                                                                                                                                                                                                                                                                                                                                                                                                                                                                                                                                                                                          </w:divBdr>
                                                                                                                                                                                                                                                                                                                                                                                                                                                                                                                                                                                          <w:divsChild>
                                                                                                                                                                                                                                                                                                                                                                                                                                                                                                                                                                                            <w:div w:id="1180698190">
                                                                                                                                                                                                                                                                                                                                                                                                                                                                                                                                                                                              <w:marLeft w:val="0"/>
                                                                                                                                                                                                                                                                                                                                                                                                                                                                                                                                                                                              <w:marRight w:val="0"/>
                                                                                                                                                                                                                                                                                                                                                                                                                                                                                                                                                                                              <w:marTop w:val="0"/>
                                                                                                                                                                                                                                                                                                                                                                                                                                                                                                                                                                                              <w:marBottom w:val="0"/>
                                                                                                                                                                                                                                                                                                                                                                                                                                                                                                                                                                                              <w:divBdr>
                                                                                                                                                                                                                                                                                                                                                                                                                                                                                                                                                                                                <w:top w:val="none" w:sz="0" w:space="0" w:color="auto"/>
                                                                                                                                                                                                                                                                                                                                                                                                                                                                                                                                                                                                <w:left w:val="none" w:sz="0" w:space="0" w:color="auto"/>
                                                                                                                                                                                                                                                                                                                                                                                                                                                                                                                                                                                                <w:bottom w:val="none" w:sz="0" w:space="0" w:color="auto"/>
                                                                                                                                                                                                                                                                                                                                                                                                                                                                                                                                                                                                <w:right w:val="none" w:sz="0" w:space="0" w:color="auto"/>
                                                                                                                                                                                                                                                                                                                                                                                                                                                                                                                                                                                              </w:divBdr>
                                                                                                                                                                                                                                                                                                                                                                                                                                                                                                                                                                                              <w:divsChild>
                                                                                                                                                                                                                                                                                                                                                                                                                                                                                                                                                                                                <w:div w:id="8533213">
                                                                                                                                                                                                                                                                                                                                                                                                                                                                                                                                                                                                  <w:marLeft w:val="0"/>
                                                                                                                                                                                                                                                                                                                                                                                                                                                                                                                                                                                                  <w:marRight w:val="0"/>
                                                                                                                                                                                                                                                                                                                                                                                                                                                                                                                                                                                                  <w:marTop w:val="0"/>
                                                                                                                                                                                                                                                                                                                                                                                                                                                                                                                                                                                                  <w:marBottom w:val="0"/>
                                                                                                                                                                                                                                                                                                                                                                                                                                                                                                                                                                                                  <w:divBdr>
                                                                                                                                                                                                                                                                                                                                                                                                                                                                                                                                                                                                    <w:top w:val="none" w:sz="0" w:space="0" w:color="auto"/>
                                                                                                                                                                                                                                                                                                                                                                                                                                                                                                                                                                                                    <w:left w:val="none" w:sz="0" w:space="0" w:color="auto"/>
                                                                                                                                                                                                                                                                                                                                                                                                                                                                                                                                                                                                    <w:bottom w:val="none" w:sz="0" w:space="0" w:color="auto"/>
                                                                                                                                                                                                                                                                                                                                                                                                                                                                                                                                                                                                    <w:right w:val="none" w:sz="0" w:space="0" w:color="auto"/>
                                                                                                                                                                                                                                                                                                                                                                                                                                                                                                                                                                                                  </w:divBdr>
                                                                                                                                                                                                                                                                                                                                                                                                                                                                                                                                                                                                  <w:divsChild>
                                                                                                                                                                                                                                                                                                                                                                                                                                                                                                                                                                                                    <w:div w:id="19491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0915027">
      <w:bodyDiv w:val="1"/>
      <w:marLeft w:val="0"/>
      <w:marRight w:val="0"/>
      <w:marTop w:val="0"/>
      <w:marBottom w:val="0"/>
      <w:divBdr>
        <w:top w:val="none" w:sz="0" w:space="0" w:color="auto"/>
        <w:left w:val="none" w:sz="0" w:space="0" w:color="auto"/>
        <w:bottom w:val="none" w:sz="0" w:space="0" w:color="auto"/>
        <w:right w:val="none" w:sz="0" w:space="0" w:color="auto"/>
      </w:divBdr>
    </w:div>
    <w:div w:id="1645769584">
      <w:bodyDiv w:val="1"/>
      <w:marLeft w:val="0"/>
      <w:marRight w:val="0"/>
      <w:marTop w:val="0"/>
      <w:marBottom w:val="0"/>
      <w:divBdr>
        <w:top w:val="none" w:sz="0" w:space="0" w:color="auto"/>
        <w:left w:val="none" w:sz="0" w:space="0" w:color="auto"/>
        <w:bottom w:val="none" w:sz="0" w:space="0" w:color="auto"/>
        <w:right w:val="none" w:sz="0" w:space="0" w:color="auto"/>
      </w:divBdr>
      <w:divsChild>
        <w:div w:id="1862746142">
          <w:marLeft w:val="0"/>
          <w:marRight w:val="0"/>
          <w:marTop w:val="0"/>
          <w:marBottom w:val="0"/>
          <w:divBdr>
            <w:top w:val="none" w:sz="0" w:space="0" w:color="auto"/>
            <w:left w:val="none" w:sz="0" w:space="0" w:color="auto"/>
            <w:bottom w:val="none" w:sz="0" w:space="0" w:color="auto"/>
            <w:right w:val="none" w:sz="0" w:space="0" w:color="auto"/>
          </w:divBdr>
        </w:div>
      </w:divsChild>
    </w:div>
    <w:div w:id="1746144523">
      <w:bodyDiv w:val="1"/>
      <w:marLeft w:val="0"/>
      <w:marRight w:val="0"/>
      <w:marTop w:val="0"/>
      <w:marBottom w:val="0"/>
      <w:divBdr>
        <w:top w:val="none" w:sz="0" w:space="0" w:color="auto"/>
        <w:left w:val="none" w:sz="0" w:space="0" w:color="auto"/>
        <w:bottom w:val="none" w:sz="0" w:space="0" w:color="auto"/>
        <w:right w:val="none" w:sz="0" w:space="0" w:color="auto"/>
      </w:divBdr>
    </w:div>
    <w:div w:id="1941527546">
      <w:bodyDiv w:val="1"/>
      <w:marLeft w:val="0"/>
      <w:marRight w:val="0"/>
      <w:marTop w:val="0"/>
      <w:marBottom w:val="0"/>
      <w:divBdr>
        <w:top w:val="none" w:sz="0" w:space="0" w:color="auto"/>
        <w:left w:val="none" w:sz="0" w:space="0" w:color="auto"/>
        <w:bottom w:val="none" w:sz="0" w:space="0" w:color="auto"/>
        <w:right w:val="none" w:sz="0" w:space="0" w:color="auto"/>
      </w:divBdr>
    </w:div>
    <w:div w:id="2081096868">
      <w:bodyDiv w:val="1"/>
      <w:marLeft w:val="0"/>
      <w:marRight w:val="0"/>
      <w:marTop w:val="0"/>
      <w:marBottom w:val="0"/>
      <w:divBdr>
        <w:top w:val="none" w:sz="0" w:space="0" w:color="auto"/>
        <w:left w:val="none" w:sz="0" w:space="0" w:color="auto"/>
        <w:bottom w:val="none" w:sz="0" w:space="0" w:color="auto"/>
        <w:right w:val="none" w:sz="0" w:space="0" w:color="auto"/>
      </w:divBdr>
    </w:div>
    <w:div w:id="2124180081">
      <w:bodyDiv w:val="1"/>
      <w:marLeft w:val="0"/>
      <w:marRight w:val="0"/>
      <w:marTop w:val="0"/>
      <w:marBottom w:val="0"/>
      <w:divBdr>
        <w:top w:val="none" w:sz="0" w:space="0" w:color="auto"/>
        <w:left w:val="none" w:sz="0" w:space="0" w:color="auto"/>
        <w:bottom w:val="none" w:sz="0" w:space="0" w:color="auto"/>
        <w:right w:val="none" w:sz="0" w:space="0" w:color="auto"/>
      </w:divBdr>
      <w:divsChild>
        <w:div w:id="1834681875">
          <w:marLeft w:val="0"/>
          <w:marRight w:val="0"/>
          <w:marTop w:val="0"/>
          <w:marBottom w:val="0"/>
          <w:divBdr>
            <w:top w:val="none" w:sz="0" w:space="0" w:color="auto"/>
            <w:left w:val="none" w:sz="0" w:space="0" w:color="auto"/>
            <w:bottom w:val="none" w:sz="0" w:space="0" w:color="auto"/>
            <w:right w:val="none" w:sz="0" w:space="0" w:color="auto"/>
          </w:divBdr>
          <w:divsChild>
            <w:div w:id="13137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yoavram/ruggedsim/blob/master/manuscript/supplementry.ipyn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yoavram/thesis" TargetMode="External"/><Relationship Id="rId5" Type="http://schemas.openxmlformats.org/officeDocument/2006/relationships/settings" Target="settings.xml"/><Relationship Id="rId15" Type="http://schemas.openxmlformats.org/officeDocument/2006/relationships/hyperlink" Target="https://mybinder.org/repo/yoavram/FGMProb" TargetMode="External"/><Relationship Id="rId10" Type="http://schemas.openxmlformats.org/officeDocument/2006/relationships/hyperlink" Target="http://creativecommons.org/licenses/by-sa/4.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yoavram/ruggedsim/tree/master/stocha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2976B-A66B-4104-9CDE-F32FBAA5B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77467</Words>
  <Characters>387340</Characters>
  <Application>Microsoft Office Word</Application>
  <DocSecurity>0</DocSecurity>
  <Lines>3227</Lines>
  <Paragraphs>927</Paragraphs>
  <ScaleCrop>false</ScaleCrop>
  <HeadingPairs>
    <vt:vector size="2" baseType="variant">
      <vt:variant>
        <vt:lpstr>Title</vt:lpstr>
      </vt:variant>
      <vt:variant>
        <vt:i4>1</vt:i4>
      </vt:variant>
    </vt:vector>
  </HeadingPairs>
  <TitlesOfParts>
    <vt:vector size="1" baseType="lpstr">
      <vt:lpstr/>
    </vt:vector>
  </TitlesOfParts>
  <Company>Tel Aviv University</Company>
  <LinksUpToDate>false</LinksUpToDate>
  <CharactersWithSpaces>463880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Yoav Ram</cp:lastModifiedBy>
  <cp:revision>3</cp:revision>
  <dcterms:created xsi:type="dcterms:W3CDTF">2016-01-19T08:38:00Z</dcterms:created>
  <dcterms:modified xsi:type="dcterms:W3CDTF">2016-01-19T08:38:00Z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http://www.zotero.org/styles/chicago-author-date</vt:lpwstr>
  </property>
  <property fmtid="{D5CDD505-2E9C-101B-9397-08002B2CF9AE}" pid="3" name="Mendeley Recent Style Name 0_1">
    <vt:lpwstr>Annual Reviews (sorted by order of appearance, without titles)</vt:lpwstr>
  </property>
  <property fmtid="{D5CDD505-2E9C-101B-9397-08002B2CF9AE}" pid="4" name="Mendeley Recent Style Id 0_1">
    <vt:lpwstr>http://www.zotero.org/styles/annual-reviews-without-titles</vt:lpwstr>
  </property>
  <property fmtid="{D5CDD505-2E9C-101B-9397-08002B2CF9AE}" pid="5" name="Mendeley Recent Style Name 1_1">
    <vt:lpwstr>BMC Evolutionary Biology</vt:lpwstr>
  </property>
  <property fmtid="{D5CDD505-2E9C-101B-9397-08002B2CF9AE}" pid="6" name="Mendeley Recent Style Id 1_1">
    <vt:lpwstr>http://www.zotero.org/styles/bmc-evolutionary-biology</vt:lpwstr>
  </property>
  <property fmtid="{D5CDD505-2E9C-101B-9397-08002B2CF9AE}" pid="7" name="Mendeley Recent Style Name 2_1">
    <vt:lpwstr>Chicago Manual of Style 16th edition (author-date)</vt:lpwstr>
  </property>
  <property fmtid="{D5CDD505-2E9C-101B-9397-08002B2CF9AE}" pid="8" name="Mendeley Recent Style Id 2_1">
    <vt:lpwstr>http://www.zotero.org/styles/chicago-author-date</vt:lpwstr>
  </property>
  <property fmtid="{D5CDD505-2E9C-101B-9397-08002B2CF9AE}" pid="9" name="Mendeley Recent Style Name 3_1">
    <vt:lpwstr>Elsevier (numeric, without titles)</vt:lpwstr>
  </property>
  <property fmtid="{D5CDD505-2E9C-101B-9397-08002B2CF9AE}" pid="10" name="Mendeley Recent Style Id 3_1">
    <vt:lpwstr>http://www.zotero.org/styles/elsevier-without-titles</vt:lpwstr>
  </property>
  <property fmtid="{D5CDD505-2E9C-101B-9397-08002B2CF9AE}" pid="11" name="Mendeley Recent Style Name 4_1">
    <vt:lpwstr>Frontiers in Evolutionary and Population Genetics</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5_1">
    <vt:lpwstr>Nature</vt:lpwstr>
  </property>
  <property fmtid="{D5CDD505-2E9C-101B-9397-08002B2CF9AE}" pid="14" name="Mendeley Recent Style Id 5_1">
    <vt:lpwstr>http://www.zotero.org/styles/nature</vt:lpwstr>
  </property>
  <property fmtid="{D5CDD505-2E9C-101B-9397-08002B2CF9AE}" pid="15" name="Mendeley Recent Style Name 6_1">
    <vt:lpwstr>Proceedings of the Royal Society B</vt:lpwstr>
  </property>
  <property fmtid="{D5CDD505-2E9C-101B-9397-08002B2CF9AE}" pid="16" name="Mendeley Recent Style Id 6_1">
    <vt:lpwstr>http://www.zotero.org/styles/proceedings-of-the-royal-society-b</vt:lpwstr>
  </property>
  <property fmtid="{D5CDD505-2E9C-101B-9397-08002B2CF9AE}" pid="17" name="Mendeley Recent Style Name 7_1">
    <vt:lpwstr>Public Library of Science</vt:lpwstr>
  </property>
  <property fmtid="{D5CDD505-2E9C-101B-9397-08002B2CF9AE}" pid="18" name="Mendeley Recent Style Id 7_1">
    <vt:lpwstr>http://www.zotero.org/styles/plos</vt:lpwstr>
  </property>
  <property fmtid="{D5CDD505-2E9C-101B-9397-08002B2CF9AE}" pid="19" name="Mendeley Recent Style Name 8_1">
    <vt:lpwstr>Science</vt:lpwstr>
  </property>
  <property fmtid="{D5CDD505-2E9C-101B-9397-08002B2CF9AE}" pid="20" name="Mendeley Recent Style Id 8_1">
    <vt:lpwstr>http://www.zotero.org/styles/science</vt:lpwstr>
  </property>
  <property fmtid="{D5CDD505-2E9C-101B-9397-08002B2CF9AE}" pid="21" name="Mendeley Recent Style Name 9_1">
    <vt:lpwstr>Science (without titles)</vt:lpwstr>
  </property>
  <property fmtid="{D5CDD505-2E9C-101B-9397-08002B2CF9AE}" pid="22" name="Mendeley Recent Style Id 9_1">
    <vt:lpwstr>http://www.zotero.org/styles/science-without-titles</vt:lpwstr>
  </property>
  <property fmtid="{D5CDD505-2E9C-101B-9397-08002B2CF9AE}" pid="23" name="Mendeley Document_1">
    <vt:lpwstr>True</vt:lpwstr>
  </property>
  <property fmtid="{D5CDD505-2E9C-101B-9397-08002B2CF9AE}" pid="24" name="Mendeley User Name_1">
    <vt:lpwstr>yoav@yoavram.com@www.mendeley.com</vt:lpwstr>
  </property>
</Properties>
</file>